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4029629"/>
        <w:docPartObj>
          <w:docPartGallery w:val="Cover Pages"/>
          <w:docPartUnique/>
        </w:docPartObj>
      </w:sdtPr>
      <w:sdtContent>
        <w:p w14:paraId="51723746" w14:textId="043EF906" w:rsidR="005C35DB" w:rsidRDefault="005C35DB">
          <w:r>
            <w:rPr>
              <w:noProof/>
            </w:rPr>
            <mc:AlternateContent>
              <mc:Choice Requires="wpg">
                <w:drawing>
                  <wp:anchor distT="0" distB="0" distL="114300" distR="114300" simplePos="0" relativeHeight="251660288" behindDoc="0" locked="0" layoutInCell="1" allowOverlap="1" wp14:anchorId="500F240B" wp14:editId="7EE41DA3">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2064902" w14:textId="0EC0C449" w:rsidR="005C35DB" w:rsidRDefault="00AA6E6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p w14:paraId="0A1F66B6" w14:textId="77777777" w:rsidR="00F26E0F" w:rsidRDefault="00000000" w:rsidP="005C35DB">
                                  <w:pPr>
                                    <w:pStyle w:val="NoSpacing"/>
                                    <w:spacing w:line="216" w:lineRule="auto"/>
                                    <w:rPr>
                                      <w:rFonts w:asciiTheme="majorHAnsi" w:hAnsiTheme="majorHAnsi"/>
                                      <w:b/>
                                      <w:bCs/>
                                      <w:caps/>
                                      <w:color w:val="44546A" w:themeColor="text2"/>
                                      <w:sz w:val="36"/>
                                      <w:szCs w:val="36"/>
                                    </w:rPr>
                                  </w:pPr>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00F26E0F" w:rsidRPr="00F26E0F">
                                        <w:rPr>
                                          <w:rFonts w:asciiTheme="majorHAnsi" w:hAnsiTheme="majorHAnsi"/>
                                          <w:caps/>
                                          <w:color w:val="44546A" w:themeColor="text2"/>
                                          <w:sz w:val="52"/>
                                          <w:szCs w:val="52"/>
                                        </w:rPr>
                                        <w:t>Human computer interaction design</w:t>
                                      </w:r>
                                    </w:sdtContent>
                                  </w:sdt>
                                  <w:r w:rsidR="005C35DB" w:rsidRPr="005C35DB">
                                    <w:rPr>
                                      <w:rFonts w:asciiTheme="majorHAnsi" w:hAnsiTheme="majorHAnsi"/>
                                      <w:b/>
                                      <w:bCs/>
                                      <w:caps/>
                                      <w:color w:val="44546A" w:themeColor="text2"/>
                                      <w:sz w:val="36"/>
                                      <w:szCs w:val="36"/>
                                    </w:rPr>
                                    <w:t xml:space="preserve"> </w:t>
                                  </w:r>
                                </w:p>
                                <w:p w14:paraId="65032F83" w14:textId="6497B542" w:rsidR="005C35DB" w:rsidRPr="00426B77" w:rsidRDefault="005C35DB" w:rsidP="00B83DD7">
                                  <w:pPr>
                                    <w:pStyle w:val="NoSpacing"/>
                                    <w:spacing w:line="216" w:lineRule="auto"/>
                                    <w:jc w:val="left"/>
                                    <w:rPr>
                                      <w:rFonts w:asciiTheme="majorHAnsi" w:hAnsiTheme="majorHAnsi"/>
                                      <w:caps/>
                                      <w:color w:val="44546A" w:themeColor="text2"/>
                                      <w:sz w:val="36"/>
                                      <w:szCs w:val="36"/>
                                    </w:rPr>
                                  </w:pPr>
                                  <w:r>
                                    <w:rPr>
                                      <w:rFonts w:asciiTheme="majorHAnsi" w:hAnsiTheme="majorHAnsi"/>
                                      <w:b/>
                                      <w:bCs/>
                                      <w:caps/>
                                      <w:color w:val="44546A" w:themeColor="text2"/>
                                      <w:sz w:val="36"/>
                                      <w:szCs w:val="36"/>
                                    </w:rPr>
                                    <w:t xml:space="preserve">Phase </w:t>
                                  </w:r>
                                  <w:r w:rsidRPr="002360CE">
                                    <w:rPr>
                                      <w:rFonts w:asciiTheme="majorHAnsi" w:hAnsiTheme="majorHAnsi"/>
                                      <w:b/>
                                      <w:bCs/>
                                      <w:caps/>
                                      <w:color w:val="44546A" w:themeColor="text2"/>
                                      <w:sz w:val="36"/>
                                      <w:szCs w:val="36"/>
                                    </w:rPr>
                                    <w:t>#</w:t>
                                  </w:r>
                                  <w:r w:rsidR="00396C84">
                                    <w:rPr>
                                      <w:rFonts w:asciiTheme="majorHAnsi" w:hAnsiTheme="majorHAnsi"/>
                                      <w:b/>
                                      <w:bCs/>
                                      <w:caps/>
                                      <w:color w:val="44546A" w:themeColor="text2"/>
                                      <w:sz w:val="36"/>
                                      <w:szCs w:val="36"/>
                                    </w:rPr>
                                    <w:t>5</w:t>
                                  </w:r>
                                  <w:r>
                                    <w:rPr>
                                      <w:rFonts w:asciiTheme="majorHAnsi" w:hAnsiTheme="majorHAnsi"/>
                                      <w:b/>
                                      <w:bCs/>
                                      <w:caps/>
                                      <w:color w:val="44546A" w:themeColor="text2"/>
                                      <w:sz w:val="36"/>
                                      <w:szCs w:val="36"/>
                                    </w:rPr>
                                    <w:t xml:space="preserve">– </w:t>
                                  </w:r>
                                  <w:r w:rsidR="00396C84">
                                    <w:rPr>
                                      <w:rFonts w:asciiTheme="majorHAnsi" w:hAnsiTheme="majorHAnsi"/>
                                      <w:b/>
                                      <w:bCs/>
                                      <w:caps/>
                                      <w:color w:val="44546A" w:themeColor="text2"/>
                                      <w:sz w:val="36"/>
                                      <w:szCs w:val="36"/>
                                    </w:rPr>
                                    <w:t>Evaluation</w:t>
                                  </w:r>
                                  <w:r w:rsidR="00E96048">
                                    <w:rPr>
                                      <w:rFonts w:asciiTheme="majorHAnsi" w:hAnsiTheme="majorHAnsi"/>
                                      <w:b/>
                                      <w:bCs/>
                                      <w:caps/>
                                      <w:color w:val="44546A" w:themeColor="text2"/>
                                      <w:sz w:val="36"/>
                                      <w:szCs w:val="36"/>
                                    </w:rPr>
                                    <w:t xml:space="preserve"> for SUrveypro, an</w:t>
                                  </w:r>
                                  <w:r w:rsidR="00B83DD7">
                                    <w:rPr>
                                      <w:rFonts w:asciiTheme="majorHAnsi" w:hAnsiTheme="majorHAnsi"/>
                                      <w:b/>
                                      <w:bCs/>
                                      <w:caps/>
                                      <w:color w:val="44546A" w:themeColor="text2"/>
                                      <w:sz w:val="36"/>
                                      <w:szCs w:val="36"/>
                                    </w:rPr>
                                    <w:t xml:space="preserve"> </w:t>
                                  </w:r>
                                  <w:r w:rsidR="00E96048">
                                    <w:rPr>
                                      <w:rFonts w:asciiTheme="majorHAnsi" w:hAnsiTheme="majorHAnsi"/>
                                      <w:b/>
                                      <w:bCs/>
                                      <w:caps/>
                                      <w:color w:val="44546A" w:themeColor="text2"/>
                                      <w:sz w:val="36"/>
                                      <w:szCs w:val="36"/>
                                    </w:rPr>
                                    <w:t>online survey system</w:t>
                                  </w:r>
                                </w:p>
                                <w:p w14:paraId="462B8F18" w14:textId="4642A1AF" w:rsidR="005C35DB" w:rsidRDefault="005C35DB">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0F240B" id="Group 459" o:spid="_x0000_s1026"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2064902" w14:textId="0EC0C449" w:rsidR="005C35DB" w:rsidRDefault="00AA6E6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p w14:paraId="0A1F66B6" w14:textId="77777777" w:rsidR="00F26E0F" w:rsidRDefault="00000000" w:rsidP="005C35DB">
                            <w:pPr>
                              <w:pStyle w:val="NoSpacing"/>
                              <w:spacing w:line="216" w:lineRule="auto"/>
                              <w:rPr>
                                <w:rFonts w:asciiTheme="majorHAnsi" w:hAnsiTheme="majorHAnsi"/>
                                <w:b/>
                                <w:bCs/>
                                <w:caps/>
                                <w:color w:val="44546A" w:themeColor="text2"/>
                                <w:sz w:val="36"/>
                                <w:szCs w:val="36"/>
                              </w:rPr>
                            </w:pPr>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00F26E0F" w:rsidRPr="00F26E0F">
                                  <w:rPr>
                                    <w:rFonts w:asciiTheme="majorHAnsi" w:hAnsiTheme="majorHAnsi"/>
                                    <w:caps/>
                                    <w:color w:val="44546A" w:themeColor="text2"/>
                                    <w:sz w:val="52"/>
                                    <w:szCs w:val="52"/>
                                  </w:rPr>
                                  <w:t>Human computer interaction design</w:t>
                                </w:r>
                              </w:sdtContent>
                            </w:sdt>
                            <w:r w:rsidR="005C35DB" w:rsidRPr="005C35DB">
                              <w:rPr>
                                <w:rFonts w:asciiTheme="majorHAnsi" w:hAnsiTheme="majorHAnsi"/>
                                <w:b/>
                                <w:bCs/>
                                <w:caps/>
                                <w:color w:val="44546A" w:themeColor="text2"/>
                                <w:sz w:val="36"/>
                                <w:szCs w:val="36"/>
                              </w:rPr>
                              <w:t xml:space="preserve"> </w:t>
                            </w:r>
                          </w:p>
                          <w:p w14:paraId="65032F83" w14:textId="6497B542" w:rsidR="005C35DB" w:rsidRPr="00426B77" w:rsidRDefault="005C35DB" w:rsidP="00B83DD7">
                            <w:pPr>
                              <w:pStyle w:val="NoSpacing"/>
                              <w:spacing w:line="216" w:lineRule="auto"/>
                              <w:jc w:val="left"/>
                              <w:rPr>
                                <w:rFonts w:asciiTheme="majorHAnsi" w:hAnsiTheme="majorHAnsi"/>
                                <w:caps/>
                                <w:color w:val="44546A" w:themeColor="text2"/>
                                <w:sz w:val="36"/>
                                <w:szCs w:val="36"/>
                              </w:rPr>
                            </w:pPr>
                            <w:r>
                              <w:rPr>
                                <w:rFonts w:asciiTheme="majorHAnsi" w:hAnsiTheme="majorHAnsi"/>
                                <w:b/>
                                <w:bCs/>
                                <w:caps/>
                                <w:color w:val="44546A" w:themeColor="text2"/>
                                <w:sz w:val="36"/>
                                <w:szCs w:val="36"/>
                              </w:rPr>
                              <w:t xml:space="preserve">Phase </w:t>
                            </w:r>
                            <w:r w:rsidRPr="002360CE">
                              <w:rPr>
                                <w:rFonts w:asciiTheme="majorHAnsi" w:hAnsiTheme="majorHAnsi"/>
                                <w:b/>
                                <w:bCs/>
                                <w:caps/>
                                <w:color w:val="44546A" w:themeColor="text2"/>
                                <w:sz w:val="36"/>
                                <w:szCs w:val="36"/>
                              </w:rPr>
                              <w:t>#</w:t>
                            </w:r>
                            <w:r w:rsidR="00396C84">
                              <w:rPr>
                                <w:rFonts w:asciiTheme="majorHAnsi" w:hAnsiTheme="majorHAnsi"/>
                                <w:b/>
                                <w:bCs/>
                                <w:caps/>
                                <w:color w:val="44546A" w:themeColor="text2"/>
                                <w:sz w:val="36"/>
                                <w:szCs w:val="36"/>
                              </w:rPr>
                              <w:t>5</w:t>
                            </w:r>
                            <w:r>
                              <w:rPr>
                                <w:rFonts w:asciiTheme="majorHAnsi" w:hAnsiTheme="majorHAnsi"/>
                                <w:b/>
                                <w:bCs/>
                                <w:caps/>
                                <w:color w:val="44546A" w:themeColor="text2"/>
                                <w:sz w:val="36"/>
                                <w:szCs w:val="36"/>
                              </w:rPr>
                              <w:t xml:space="preserve">– </w:t>
                            </w:r>
                            <w:r w:rsidR="00396C84">
                              <w:rPr>
                                <w:rFonts w:asciiTheme="majorHAnsi" w:hAnsiTheme="majorHAnsi"/>
                                <w:b/>
                                <w:bCs/>
                                <w:caps/>
                                <w:color w:val="44546A" w:themeColor="text2"/>
                                <w:sz w:val="36"/>
                                <w:szCs w:val="36"/>
                              </w:rPr>
                              <w:t>Evaluation</w:t>
                            </w:r>
                            <w:r w:rsidR="00E96048">
                              <w:rPr>
                                <w:rFonts w:asciiTheme="majorHAnsi" w:hAnsiTheme="majorHAnsi"/>
                                <w:b/>
                                <w:bCs/>
                                <w:caps/>
                                <w:color w:val="44546A" w:themeColor="text2"/>
                                <w:sz w:val="36"/>
                                <w:szCs w:val="36"/>
                              </w:rPr>
                              <w:t xml:space="preserve"> for SUrveypro, an</w:t>
                            </w:r>
                            <w:r w:rsidR="00B83DD7">
                              <w:rPr>
                                <w:rFonts w:asciiTheme="majorHAnsi" w:hAnsiTheme="majorHAnsi"/>
                                <w:b/>
                                <w:bCs/>
                                <w:caps/>
                                <w:color w:val="44546A" w:themeColor="text2"/>
                                <w:sz w:val="36"/>
                                <w:szCs w:val="36"/>
                              </w:rPr>
                              <w:t xml:space="preserve"> </w:t>
                            </w:r>
                            <w:r w:rsidR="00E96048">
                              <w:rPr>
                                <w:rFonts w:asciiTheme="majorHAnsi" w:hAnsiTheme="majorHAnsi"/>
                                <w:b/>
                                <w:bCs/>
                                <w:caps/>
                                <w:color w:val="44546A" w:themeColor="text2"/>
                                <w:sz w:val="36"/>
                                <w:szCs w:val="36"/>
                              </w:rPr>
                              <w:t>online survey system</w:t>
                            </w:r>
                          </w:p>
                          <w:p w14:paraId="462B8F18" w14:textId="4642A1AF" w:rsidR="005C35DB" w:rsidRDefault="005C35DB">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E548CCC" wp14:editId="0CAA56F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F46689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413A2AD1" w14:textId="7DD5ED28" w:rsidR="005C35DB" w:rsidRDefault="005C35DB">
          <w:r>
            <w:br w:type="page"/>
          </w:r>
        </w:p>
      </w:sdtContent>
    </w:sdt>
    <w:sdt>
      <w:sdtPr>
        <w:rPr>
          <w:smallCaps w:val="0"/>
          <w:spacing w:val="0"/>
          <w:sz w:val="20"/>
          <w:szCs w:val="20"/>
        </w:rPr>
        <w:id w:val="1893692024"/>
        <w:docPartObj>
          <w:docPartGallery w:val="Table of Contents"/>
          <w:docPartUnique/>
        </w:docPartObj>
      </w:sdtPr>
      <w:sdtEndPr>
        <w:rPr>
          <w:b/>
          <w:bCs/>
          <w:noProof/>
        </w:rPr>
      </w:sdtEndPr>
      <w:sdtContent>
        <w:p w14:paraId="49594CA3" w14:textId="1A0B23FA" w:rsidR="00880FAF" w:rsidRDefault="00880FAF">
          <w:pPr>
            <w:pStyle w:val="TOCHeading"/>
          </w:pPr>
          <w:r>
            <w:t>Table of Contents</w:t>
          </w:r>
        </w:p>
        <w:p w14:paraId="30A44A89" w14:textId="31D4C61A" w:rsidR="00880FAF" w:rsidRDefault="00880FAF">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48059601" w:history="1">
            <w:r w:rsidRPr="00124E22">
              <w:rPr>
                <w:rStyle w:val="Hyperlink"/>
                <w:rFonts w:ascii="Times New Roman" w:hAnsi="Times New Roman" w:cs="Times New Roman"/>
                <w:noProof/>
              </w:rPr>
              <w:t>review -  SurveyPro, an online survey system</w:t>
            </w:r>
            <w:r>
              <w:rPr>
                <w:noProof/>
                <w:webHidden/>
              </w:rPr>
              <w:tab/>
            </w:r>
            <w:r>
              <w:rPr>
                <w:noProof/>
                <w:webHidden/>
              </w:rPr>
              <w:fldChar w:fldCharType="begin"/>
            </w:r>
            <w:r>
              <w:rPr>
                <w:noProof/>
                <w:webHidden/>
              </w:rPr>
              <w:instrText xml:space="preserve"> PAGEREF _Toc148059601 \h </w:instrText>
            </w:r>
            <w:r>
              <w:rPr>
                <w:noProof/>
                <w:webHidden/>
              </w:rPr>
            </w:r>
            <w:r>
              <w:rPr>
                <w:noProof/>
                <w:webHidden/>
              </w:rPr>
              <w:fldChar w:fldCharType="separate"/>
            </w:r>
            <w:r w:rsidR="001334B2">
              <w:rPr>
                <w:noProof/>
                <w:webHidden/>
              </w:rPr>
              <w:t>2</w:t>
            </w:r>
            <w:r>
              <w:rPr>
                <w:noProof/>
                <w:webHidden/>
              </w:rPr>
              <w:fldChar w:fldCharType="end"/>
            </w:r>
          </w:hyperlink>
        </w:p>
        <w:p w14:paraId="29CC27A9" w14:textId="18EDF85C" w:rsidR="00880FAF" w:rsidRDefault="00000000">
          <w:pPr>
            <w:pStyle w:val="TOC1"/>
            <w:tabs>
              <w:tab w:val="right" w:leader="dot" w:pos="9350"/>
            </w:tabs>
            <w:rPr>
              <w:rFonts w:cstheme="minorBidi"/>
              <w:b w:val="0"/>
              <w:bCs w:val="0"/>
              <w:caps w:val="0"/>
              <w:noProof/>
              <w:sz w:val="24"/>
              <w:szCs w:val="24"/>
            </w:rPr>
          </w:pPr>
          <w:hyperlink w:anchor="_Toc148059602" w:history="1">
            <w:r w:rsidR="00880FAF" w:rsidRPr="00124E22">
              <w:rPr>
                <w:rStyle w:val="Hyperlink"/>
                <w:rFonts w:ascii="Times New Roman" w:hAnsi="Times New Roman" w:cs="Times New Roman"/>
                <w:noProof/>
              </w:rPr>
              <w:t>Challenges faced during development of the website</w:t>
            </w:r>
            <w:r w:rsidR="00880FAF">
              <w:rPr>
                <w:noProof/>
                <w:webHidden/>
              </w:rPr>
              <w:tab/>
            </w:r>
            <w:r w:rsidR="00880FAF">
              <w:rPr>
                <w:noProof/>
                <w:webHidden/>
              </w:rPr>
              <w:fldChar w:fldCharType="begin"/>
            </w:r>
            <w:r w:rsidR="00880FAF">
              <w:rPr>
                <w:noProof/>
                <w:webHidden/>
              </w:rPr>
              <w:instrText xml:space="preserve"> PAGEREF _Toc148059602 \h </w:instrText>
            </w:r>
            <w:r w:rsidR="00880FAF">
              <w:rPr>
                <w:noProof/>
                <w:webHidden/>
              </w:rPr>
            </w:r>
            <w:r w:rsidR="00880FAF">
              <w:rPr>
                <w:noProof/>
                <w:webHidden/>
              </w:rPr>
              <w:fldChar w:fldCharType="separate"/>
            </w:r>
            <w:r w:rsidR="001334B2">
              <w:rPr>
                <w:noProof/>
                <w:webHidden/>
              </w:rPr>
              <w:t>3</w:t>
            </w:r>
            <w:r w:rsidR="00880FAF">
              <w:rPr>
                <w:noProof/>
                <w:webHidden/>
              </w:rPr>
              <w:fldChar w:fldCharType="end"/>
            </w:r>
          </w:hyperlink>
        </w:p>
        <w:p w14:paraId="181A5996" w14:textId="2F1FF677" w:rsidR="00880FAF" w:rsidRDefault="00000000">
          <w:pPr>
            <w:pStyle w:val="TOC1"/>
            <w:tabs>
              <w:tab w:val="right" w:leader="dot" w:pos="9350"/>
            </w:tabs>
            <w:rPr>
              <w:rFonts w:cstheme="minorBidi"/>
              <w:b w:val="0"/>
              <w:bCs w:val="0"/>
              <w:caps w:val="0"/>
              <w:noProof/>
              <w:sz w:val="24"/>
              <w:szCs w:val="24"/>
            </w:rPr>
          </w:pPr>
          <w:hyperlink w:anchor="_Toc148059603" w:history="1">
            <w:r w:rsidR="00880FAF" w:rsidRPr="00124E22">
              <w:rPr>
                <w:rStyle w:val="Hyperlink"/>
                <w:rFonts w:ascii="Times New Roman" w:hAnsi="Times New Roman" w:cs="Times New Roman"/>
                <w:noProof/>
              </w:rPr>
              <w:t>Usability goals</w:t>
            </w:r>
            <w:r w:rsidR="00880FAF">
              <w:rPr>
                <w:noProof/>
                <w:webHidden/>
              </w:rPr>
              <w:tab/>
            </w:r>
            <w:r w:rsidR="00880FAF">
              <w:rPr>
                <w:noProof/>
                <w:webHidden/>
              </w:rPr>
              <w:fldChar w:fldCharType="begin"/>
            </w:r>
            <w:r w:rsidR="00880FAF">
              <w:rPr>
                <w:noProof/>
                <w:webHidden/>
              </w:rPr>
              <w:instrText xml:space="preserve"> PAGEREF _Toc148059603 \h </w:instrText>
            </w:r>
            <w:r w:rsidR="00880FAF">
              <w:rPr>
                <w:noProof/>
                <w:webHidden/>
              </w:rPr>
            </w:r>
            <w:r w:rsidR="00880FAF">
              <w:rPr>
                <w:noProof/>
                <w:webHidden/>
              </w:rPr>
              <w:fldChar w:fldCharType="separate"/>
            </w:r>
            <w:r w:rsidR="001334B2">
              <w:rPr>
                <w:noProof/>
                <w:webHidden/>
              </w:rPr>
              <w:t>3</w:t>
            </w:r>
            <w:r w:rsidR="00880FAF">
              <w:rPr>
                <w:noProof/>
                <w:webHidden/>
              </w:rPr>
              <w:fldChar w:fldCharType="end"/>
            </w:r>
          </w:hyperlink>
        </w:p>
        <w:p w14:paraId="45EB8524" w14:textId="2663B786" w:rsidR="00880FAF" w:rsidRDefault="00000000">
          <w:pPr>
            <w:pStyle w:val="TOC1"/>
            <w:tabs>
              <w:tab w:val="right" w:leader="dot" w:pos="9350"/>
            </w:tabs>
            <w:rPr>
              <w:rFonts w:cstheme="minorBidi"/>
              <w:b w:val="0"/>
              <w:bCs w:val="0"/>
              <w:caps w:val="0"/>
              <w:noProof/>
              <w:sz w:val="24"/>
              <w:szCs w:val="24"/>
            </w:rPr>
          </w:pPr>
          <w:hyperlink w:anchor="_Toc148059604" w:history="1">
            <w:r w:rsidR="00880FAF" w:rsidRPr="00124E22">
              <w:rPr>
                <w:rStyle w:val="Hyperlink"/>
                <w:rFonts w:ascii="Times New Roman" w:hAnsi="Times New Roman" w:cs="Times New Roman"/>
                <w:noProof/>
              </w:rPr>
              <w:t>User experience goals</w:t>
            </w:r>
            <w:r w:rsidR="00880FAF">
              <w:rPr>
                <w:noProof/>
                <w:webHidden/>
              </w:rPr>
              <w:tab/>
            </w:r>
            <w:r w:rsidR="00880FAF">
              <w:rPr>
                <w:noProof/>
                <w:webHidden/>
              </w:rPr>
              <w:fldChar w:fldCharType="begin"/>
            </w:r>
            <w:r w:rsidR="00880FAF">
              <w:rPr>
                <w:noProof/>
                <w:webHidden/>
              </w:rPr>
              <w:instrText xml:space="preserve"> PAGEREF _Toc148059604 \h </w:instrText>
            </w:r>
            <w:r w:rsidR="00880FAF">
              <w:rPr>
                <w:noProof/>
                <w:webHidden/>
              </w:rPr>
            </w:r>
            <w:r w:rsidR="00880FAF">
              <w:rPr>
                <w:noProof/>
                <w:webHidden/>
              </w:rPr>
              <w:fldChar w:fldCharType="separate"/>
            </w:r>
            <w:r w:rsidR="001334B2">
              <w:rPr>
                <w:noProof/>
                <w:webHidden/>
              </w:rPr>
              <w:t>4</w:t>
            </w:r>
            <w:r w:rsidR="00880FAF">
              <w:rPr>
                <w:noProof/>
                <w:webHidden/>
              </w:rPr>
              <w:fldChar w:fldCharType="end"/>
            </w:r>
          </w:hyperlink>
        </w:p>
        <w:p w14:paraId="775F9203" w14:textId="2098159E" w:rsidR="00880FAF" w:rsidRDefault="00000000">
          <w:pPr>
            <w:pStyle w:val="TOC1"/>
            <w:tabs>
              <w:tab w:val="right" w:leader="dot" w:pos="9350"/>
            </w:tabs>
            <w:rPr>
              <w:rFonts w:cstheme="minorBidi"/>
              <w:b w:val="0"/>
              <w:bCs w:val="0"/>
              <w:caps w:val="0"/>
              <w:noProof/>
              <w:sz w:val="24"/>
              <w:szCs w:val="24"/>
            </w:rPr>
          </w:pPr>
          <w:hyperlink w:anchor="_Toc148059605" w:history="1">
            <w:r w:rsidR="00880FAF" w:rsidRPr="00124E22">
              <w:rPr>
                <w:rStyle w:val="Hyperlink"/>
                <w:rFonts w:ascii="Times New Roman" w:hAnsi="Times New Roman" w:cs="Times New Roman"/>
                <w:noProof/>
              </w:rPr>
              <w:t>Goals for usability testing</w:t>
            </w:r>
            <w:r w:rsidR="00880FAF">
              <w:rPr>
                <w:noProof/>
                <w:webHidden/>
              </w:rPr>
              <w:tab/>
            </w:r>
            <w:r w:rsidR="00880FAF">
              <w:rPr>
                <w:noProof/>
                <w:webHidden/>
              </w:rPr>
              <w:fldChar w:fldCharType="begin"/>
            </w:r>
            <w:r w:rsidR="00880FAF">
              <w:rPr>
                <w:noProof/>
                <w:webHidden/>
              </w:rPr>
              <w:instrText xml:space="preserve"> PAGEREF _Toc148059605 \h </w:instrText>
            </w:r>
            <w:r w:rsidR="00880FAF">
              <w:rPr>
                <w:noProof/>
                <w:webHidden/>
              </w:rPr>
            </w:r>
            <w:r w:rsidR="00880FAF">
              <w:rPr>
                <w:noProof/>
                <w:webHidden/>
              </w:rPr>
              <w:fldChar w:fldCharType="separate"/>
            </w:r>
            <w:r w:rsidR="001334B2">
              <w:rPr>
                <w:noProof/>
                <w:webHidden/>
              </w:rPr>
              <w:t>4</w:t>
            </w:r>
            <w:r w:rsidR="00880FAF">
              <w:rPr>
                <w:noProof/>
                <w:webHidden/>
              </w:rPr>
              <w:fldChar w:fldCharType="end"/>
            </w:r>
          </w:hyperlink>
        </w:p>
        <w:p w14:paraId="2871786C" w14:textId="69BC66F5" w:rsidR="00880FAF" w:rsidRDefault="00000000">
          <w:pPr>
            <w:pStyle w:val="TOC1"/>
            <w:tabs>
              <w:tab w:val="right" w:leader="dot" w:pos="9350"/>
            </w:tabs>
            <w:rPr>
              <w:rFonts w:cstheme="minorBidi"/>
              <w:b w:val="0"/>
              <w:bCs w:val="0"/>
              <w:caps w:val="0"/>
              <w:noProof/>
              <w:sz w:val="24"/>
              <w:szCs w:val="24"/>
            </w:rPr>
          </w:pPr>
          <w:hyperlink w:anchor="_Toc148059606" w:history="1">
            <w:r w:rsidR="00880FAF" w:rsidRPr="00124E22">
              <w:rPr>
                <w:rStyle w:val="Hyperlink"/>
                <w:rFonts w:ascii="Times New Roman" w:hAnsi="Times New Roman" w:cs="Times New Roman"/>
                <w:noProof/>
              </w:rPr>
              <w:t>Typical tasks for users to perform</w:t>
            </w:r>
            <w:r w:rsidR="00880FAF">
              <w:rPr>
                <w:noProof/>
                <w:webHidden/>
              </w:rPr>
              <w:tab/>
            </w:r>
            <w:r w:rsidR="00880FAF">
              <w:rPr>
                <w:noProof/>
                <w:webHidden/>
              </w:rPr>
              <w:fldChar w:fldCharType="begin"/>
            </w:r>
            <w:r w:rsidR="00880FAF">
              <w:rPr>
                <w:noProof/>
                <w:webHidden/>
              </w:rPr>
              <w:instrText xml:space="preserve"> PAGEREF _Toc148059606 \h </w:instrText>
            </w:r>
            <w:r w:rsidR="00880FAF">
              <w:rPr>
                <w:noProof/>
                <w:webHidden/>
              </w:rPr>
            </w:r>
            <w:r w:rsidR="00880FAF">
              <w:rPr>
                <w:noProof/>
                <w:webHidden/>
              </w:rPr>
              <w:fldChar w:fldCharType="separate"/>
            </w:r>
            <w:r w:rsidR="001334B2">
              <w:rPr>
                <w:noProof/>
                <w:webHidden/>
              </w:rPr>
              <w:t>5</w:t>
            </w:r>
            <w:r w:rsidR="00880FAF">
              <w:rPr>
                <w:noProof/>
                <w:webHidden/>
              </w:rPr>
              <w:fldChar w:fldCharType="end"/>
            </w:r>
          </w:hyperlink>
        </w:p>
        <w:p w14:paraId="2425A07A" w14:textId="0EA30C51" w:rsidR="00880FAF" w:rsidRDefault="00000000">
          <w:pPr>
            <w:pStyle w:val="TOC1"/>
            <w:tabs>
              <w:tab w:val="right" w:leader="dot" w:pos="9350"/>
            </w:tabs>
            <w:rPr>
              <w:rFonts w:cstheme="minorBidi"/>
              <w:b w:val="0"/>
              <w:bCs w:val="0"/>
              <w:caps w:val="0"/>
              <w:noProof/>
              <w:sz w:val="24"/>
              <w:szCs w:val="24"/>
            </w:rPr>
          </w:pPr>
          <w:hyperlink w:anchor="_Toc148059607" w:history="1">
            <w:r w:rsidR="00880FAF" w:rsidRPr="00124E22">
              <w:rPr>
                <w:rStyle w:val="Hyperlink"/>
                <w:rFonts w:ascii="Times New Roman" w:hAnsi="Times New Roman" w:cs="Times New Roman"/>
                <w:noProof/>
              </w:rPr>
              <w:t>Type of data to collect</w:t>
            </w:r>
            <w:r w:rsidR="00880FAF">
              <w:rPr>
                <w:noProof/>
                <w:webHidden/>
              </w:rPr>
              <w:tab/>
            </w:r>
            <w:r w:rsidR="00880FAF">
              <w:rPr>
                <w:noProof/>
                <w:webHidden/>
              </w:rPr>
              <w:fldChar w:fldCharType="begin"/>
            </w:r>
            <w:r w:rsidR="00880FAF">
              <w:rPr>
                <w:noProof/>
                <w:webHidden/>
              </w:rPr>
              <w:instrText xml:space="preserve"> PAGEREF _Toc148059607 \h </w:instrText>
            </w:r>
            <w:r w:rsidR="00880FAF">
              <w:rPr>
                <w:noProof/>
                <w:webHidden/>
              </w:rPr>
            </w:r>
            <w:r w:rsidR="00880FAF">
              <w:rPr>
                <w:noProof/>
                <w:webHidden/>
              </w:rPr>
              <w:fldChar w:fldCharType="separate"/>
            </w:r>
            <w:r w:rsidR="001334B2">
              <w:rPr>
                <w:noProof/>
                <w:webHidden/>
              </w:rPr>
              <w:t>6</w:t>
            </w:r>
            <w:r w:rsidR="00880FAF">
              <w:rPr>
                <w:noProof/>
                <w:webHidden/>
              </w:rPr>
              <w:fldChar w:fldCharType="end"/>
            </w:r>
          </w:hyperlink>
        </w:p>
        <w:p w14:paraId="528A289C" w14:textId="73DCA4F8" w:rsidR="00880FAF" w:rsidRDefault="00000000">
          <w:pPr>
            <w:pStyle w:val="TOC1"/>
            <w:tabs>
              <w:tab w:val="right" w:leader="dot" w:pos="9350"/>
            </w:tabs>
            <w:rPr>
              <w:rFonts w:cstheme="minorBidi"/>
              <w:b w:val="0"/>
              <w:bCs w:val="0"/>
              <w:caps w:val="0"/>
              <w:noProof/>
              <w:sz w:val="24"/>
              <w:szCs w:val="24"/>
            </w:rPr>
          </w:pPr>
          <w:hyperlink w:anchor="_Toc148059608" w:history="1">
            <w:r w:rsidR="00880FAF" w:rsidRPr="00124E22">
              <w:rPr>
                <w:rStyle w:val="Hyperlink"/>
                <w:rFonts w:ascii="Times New Roman" w:hAnsi="Times New Roman" w:cs="Times New Roman"/>
                <w:noProof/>
              </w:rPr>
              <w:t>Recording methods for usability testing and why we chose this method</w:t>
            </w:r>
            <w:r w:rsidR="00880FAF">
              <w:rPr>
                <w:noProof/>
                <w:webHidden/>
              </w:rPr>
              <w:tab/>
            </w:r>
            <w:r w:rsidR="00880FAF">
              <w:rPr>
                <w:noProof/>
                <w:webHidden/>
              </w:rPr>
              <w:fldChar w:fldCharType="begin"/>
            </w:r>
            <w:r w:rsidR="00880FAF">
              <w:rPr>
                <w:noProof/>
                <w:webHidden/>
              </w:rPr>
              <w:instrText xml:space="preserve"> PAGEREF _Toc148059608 \h </w:instrText>
            </w:r>
            <w:r w:rsidR="00880FAF">
              <w:rPr>
                <w:noProof/>
                <w:webHidden/>
              </w:rPr>
            </w:r>
            <w:r w:rsidR="00880FAF">
              <w:rPr>
                <w:noProof/>
                <w:webHidden/>
              </w:rPr>
              <w:fldChar w:fldCharType="separate"/>
            </w:r>
            <w:r w:rsidR="001334B2">
              <w:rPr>
                <w:noProof/>
                <w:webHidden/>
              </w:rPr>
              <w:t>7</w:t>
            </w:r>
            <w:r w:rsidR="00880FAF">
              <w:rPr>
                <w:noProof/>
                <w:webHidden/>
              </w:rPr>
              <w:fldChar w:fldCharType="end"/>
            </w:r>
          </w:hyperlink>
        </w:p>
        <w:p w14:paraId="1944BCAB" w14:textId="24A82058" w:rsidR="00880FAF" w:rsidRDefault="00000000">
          <w:pPr>
            <w:pStyle w:val="TOC1"/>
            <w:tabs>
              <w:tab w:val="right" w:leader="dot" w:pos="9350"/>
            </w:tabs>
            <w:rPr>
              <w:rFonts w:cstheme="minorBidi"/>
              <w:b w:val="0"/>
              <w:bCs w:val="0"/>
              <w:caps w:val="0"/>
              <w:noProof/>
              <w:sz w:val="24"/>
              <w:szCs w:val="24"/>
            </w:rPr>
          </w:pPr>
          <w:hyperlink w:anchor="_Toc148059609" w:history="1">
            <w:r w:rsidR="00880FAF" w:rsidRPr="00124E22">
              <w:rPr>
                <w:rStyle w:val="Hyperlink"/>
                <w:rFonts w:ascii="Times New Roman" w:hAnsi="Times New Roman" w:cs="Times New Roman"/>
                <w:noProof/>
              </w:rPr>
              <w:t>Questionnaire</w:t>
            </w:r>
            <w:r w:rsidR="00880FAF">
              <w:rPr>
                <w:noProof/>
                <w:webHidden/>
              </w:rPr>
              <w:tab/>
            </w:r>
            <w:r w:rsidR="00880FAF">
              <w:rPr>
                <w:noProof/>
                <w:webHidden/>
              </w:rPr>
              <w:fldChar w:fldCharType="begin"/>
            </w:r>
            <w:r w:rsidR="00880FAF">
              <w:rPr>
                <w:noProof/>
                <w:webHidden/>
              </w:rPr>
              <w:instrText xml:space="preserve"> PAGEREF _Toc148059609 \h </w:instrText>
            </w:r>
            <w:r w:rsidR="00880FAF">
              <w:rPr>
                <w:noProof/>
                <w:webHidden/>
              </w:rPr>
            </w:r>
            <w:r w:rsidR="00880FAF">
              <w:rPr>
                <w:noProof/>
                <w:webHidden/>
              </w:rPr>
              <w:fldChar w:fldCharType="separate"/>
            </w:r>
            <w:r w:rsidR="001334B2">
              <w:rPr>
                <w:noProof/>
                <w:webHidden/>
              </w:rPr>
              <w:t>9</w:t>
            </w:r>
            <w:r w:rsidR="00880FAF">
              <w:rPr>
                <w:noProof/>
                <w:webHidden/>
              </w:rPr>
              <w:fldChar w:fldCharType="end"/>
            </w:r>
          </w:hyperlink>
        </w:p>
        <w:p w14:paraId="7D06B758" w14:textId="17FD02DC" w:rsidR="00880FAF" w:rsidRDefault="00000000">
          <w:pPr>
            <w:pStyle w:val="TOC1"/>
            <w:tabs>
              <w:tab w:val="right" w:leader="dot" w:pos="9350"/>
            </w:tabs>
            <w:rPr>
              <w:rFonts w:cstheme="minorBidi"/>
              <w:b w:val="0"/>
              <w:bCs w:val="0"/>
              <w:caps w:val="0"/>
              <w:noProof/>
              <w:sz w:val="24"/>
              <w:szCs w:val="24"/>
            </w:rPr>
          </w:pPr>
          <w:hyperlink w:anchor="_Toc148059610" w:history="1">
            <w:r w:rsidR="00880FAF" w:rsidRPr="00124E22">
              <w:rPr>
                <w:rStyle w:val="Hyperlink"/>
                <w:rFonts w:ascii="Times New Roman" w:hAnsi="Times New Roman" w:cs="Times New Roman"/>
                <w:noProof/>
              </w:rPr>
              <w:t>Informed consent form</w:t>
            </w:r>
            <w:r w:rsidR="00880FAF">
              <w:rPr>
                <w:noProof/>
                <w:webHidden/>
              </w:rPr>
              <w:tab/>
            </w:r>
            <w:r w:rsidR="00880FAF">
              <w:rPr>
                <w:noProof/>
                <w:webHidden/>
              </w:rPr>
              <w:fldChar w:fldCharType="begin"/>
            </w:r>
            <w:r w:rsidR="00880FAF">
              <w:rPr>
                <w:noProof/>
                <w:webHidden/>
              </w:rPr>
              <w:instrText xml:space="preserve"> PAGEREF _Toc148059610 \h </w:instrText>
            </w:r>
            <w:r w:rsidR="00880FAF">
              <w:rPr>
                <w:noProof/>
                <w:webHidden/>
              </w:rPr>
            </w:r>
            <w:r w:rsidR="00880FAF">
              <w:rPr>
                <w:noProof/>
                <w:webHidden/>
              </w:rPr>
              <w:fldChar w:fldCharType="separate"/>
            </w:r>
            <w:r w:rsidR="001334B2">
              <w:rPr>
                <w:noProof/>
                <w:webHidden/>
              </w:rPr>
              <w:t>11</w:t>
            </w:r>
            <w:r w:rsidR="00880FAF">
              <w:rPr>
                <w:noProof/>
                <w:webHidden/>
              </w:rPr>
              <w:fldChar w:fldCharType="end"/>
            </w:r>
          </w:hyperlink>
        </w:p>
        <w:p w14:paraId="05B4B943" w14:textId="5EFF59B1" w:rsidR="00880FAF" w:rsidRDefault="00000000">
          <w:pPr>
            <w:pStyle w:val="TOC1"/>
            <w:tabs>
              <w:tab w:val="right" w:leader="dot" w:pos="9350"/>
            </w:tabs>
            <w:rPr>
              <w:rFonts w:cstheme="minorBidi"/>
              <w:b w:val="0"/>
              <w:bCs w:val="0"/>
              <w:caps w:val="0"/>
              <w:noProof/>
              <w:sz w:val="24"/>
              <w:szCs w:val="24"/>
            </w:rPr>
          </w:pPr>
          <w:hyperlink w:anchor="_Toc148059611" w:history="1">
            <w:r w:rsidR="00880FAF" w:rsidRPr="00124E22">
              <w:rPr>
                <w:rStyle w:val="Hyperlink"/>
                <w:rFonts w:ascii="Times New Roman" w:hAnsi="Times New Roman" w:cs="Times New Roman"/>
                <w:noProof/>
              </w:rPr>
              <w:t>Pilot Study</w:t>
            </w:r>
            <w:r w:rsidR="00880FAF">
              <w:rPr>
                <w:noProof/>
                <w:webHidden/>
              </w:rPr>
              <w:tab/>
            </w:r>
            <w:r w:rsidR="00880FAF">
              <w:rPr>
                <w:noProof/>
                <w:webHidden/>
              </w:rPr>
              <w:fldChar w:fldCharType="begin"/>
            </w:r>
            <w:r w:rsidR="00880FAF">
              <w:rPr>
                <w:noProof/>
                <w:webHidden/>
              </w:rPr>
              <w:instrText xml:space="preserve"> PAGEREF _Toc148059611 \h </w:instrText>
            </w:r>
            <w:r w:rsidR="00880FAF">
              <w:rPr>
                <w:noProof/>
                <w:webHidden/>
              </w:rPr>
            </w:r>
            <w:r w:rsidR="00880FAF">
              <w:rPr>
                <w:noProof/>
                <w:webHidden/>
              </w:rPr>
              <w:fldChar w:fldCharType="separate"/>
            </w:r>
            <w:r w:rsidR="001334B2">
              <w:rPr>
                <w:noProof/>
                <w:webHidden/>
              </w:rPr>
              <w:t>12</w:t>
            </w:r>
            <w:r w:rsidR="00880FAF">
              <w:rPr>
                <w:noProof/>
                <w:webHidden/>
              </w:rPr>
              <w:fldChar w:fldCharType="end"/>
            </w:r>
          </w:hyperlink>
        </w:p>
        <w:p w14:paraId="0133F06C" w14:textId="563610B1" w:rsidR="00880FAF" w:rsidRDefault="00000000">
          <w:pPr>
            <w:pStyle w:val="TOC1"/>
            <w:tabs>
              <w:tab w:val="right" w:leader="dot" w:pos="9350"/>
            </w:tabs>
            <w:rPr>
              <w:rFonts w:cstheme="minorBidi"/>
              <w:b w:val="0"/>
              <w:bCs w:val="0"/>
              <w:caps w:val="0"/>
              <w:noProof/>
              <w:sz w:val="24"/>
              <w:szCs w:val="24"/>
            </w:rPr>
          </w:pPr>
          <w:hyperlink w:anchor="_Toc148059612" w:history="1">
            <w:r w:rsidR="00880FAF" w:rsidRPr="00124E22">
              <w:rPr>
                <w:rStyle w:val="Hyperlink"/>
                <w:rFonts w:ascii="Times New Roman" w:hAnsi="Times New Roman" w:cs="Times New Roman"/>
                <w:noProof/>
              </w:rPr>
              <w:t>Direct Observation</w:t>
            </w:r>
            <w:r w:rsidR="00880FAF">
              <w:rPr>
                <w:noProof/>
                <w:webHidden/>
              </w:rPr>
              <w:tab/>
            </w:r>
            <w:r w:rsidR="00880FAF">
              <w:rPr>
                <w:noProof/>
                <w:webHidden/>
              </w:rPr>
              <w:fldChar w:fldCharType="begin"/>
            </w:r>
            <w:r w:rsidR="00880FAF">
              <w:rPr>
                <w:noProof/>
                <w:webHidden/>
              </w:rPr>
              <w:instrText xml:space="preserve"> PAGEREF _Toc148059612 \h </w:instrText>
            </w:r>
            <w:r w:rsidR="00880FAF">
              <w:rPr>
                <w:noProof/>
                <w:webHidden/>
              </w:rPr>
            </w:r>
            <w:r w:rsidR="00880FAF">
              <w:rPr>
                <w:noProof/>
                <w:webHidden/>
              </w:rPr>
              <w:fldChar w:fldCharType="separate"/>
            </w:r>
            <w:r w:rsidR="001334B2">
              <w:rPr>
                <w:noProof/>
                <w:webHidden/>
              </w:rPr>
              <w:t>12</w:t>
            </w:r>
            <w:r w:rsidR="00880FAF">
              <w:rPr>
                <w:noProof/>
                <w:webHidden/>
              </w:rPr>
              <w:fldChar w:fldCharType="end"/>
            </w:r>
          </w:hyperlink>
        </w:p>
        <w:p w14:paraId="409B11BD" w14:textId="5E07828A" w:rsidR="00880FAF" w:rsidRDefault="00000000">
          <w:pPr>
            <w:pStyle w:val="TOC1"/>
            <w:tabs>
              <w:tab w:val="right" w:leader="dot" w:pos="9350"/>
            </w:tabs>
            <w:rPr>
              <w:rFonts w:cstheme="minorBidi"/>
              <w:b w:val="0"/>
              <w:bCs w:val="0"/>
              <w:caps w:val="0"/>
              <w:noProof/>
              <w:sz w:val="24"/>
              <w:szCs w:val="24"/>
            </w:rPr>
          </w:pPr>
          <w:hyperlink w:anchor="_Toc148059613" w:history="1">
            <w:r w:rsidR="00880FAF" w:rsidRPr="00124E22">
              <w:rPr>
                <w:rStyle w:val="Hyperlink"/>
                <w:rFonts w:ascii="Times New Roman" w:hAnsi="Times New Roman" w:cs="Times New Roman"/>
                <w:noProof/>
              </w:rPr>
              <w:t>Satisfaction Questions</w:t>
            </w:r>
            <w:r w:rsidR="00880FAF">
              <w:rPr>
                <w:noProof/>
                <w:webHidden/>
              </w:rPr>
              <w:tab/>
            </w:r>
            <w:r w:rsidR="00880FAF">
              <w:rPr>
                <w:noProof/>
                <w:webHidden/>
              </w:rPr>
              <w:fldChar w:fldCharType="begin"/>
            </w:r>
            <w:r w:rsidR="00880FAF">
              <w:rPr>
                <w:noProof/>
                <w:webHidden/>
              </w:rPr>
              <w:instrText xml:space="preserve"> PAGEREF _Toc148059613 \h </w:instrText>
            </w:r>
            <w:r w:rsidR="00880FAF">
              <w:rPr>
                <w:noProof/>
                <w:webHidden/>
              </w:rPr>
            </w:r>
            <w:r w:rsidR="00880FAF">
              <w:rPr>
                <w:noProof/>
                <w:webHidden/>
              </w:rPr>
              <w:fldChar w:fldCharType="separate"/>
            </w:r>
            <w:r w:rsidR="001334B2">
              <w:rPr>
                <w:noProof/>
                <w:webHidden/>
              </w:rPr>
              <w:t>13</w:t>
            </w:r>
            <w:r w:rsidR="00880FAF">
              <w:rPr>
                <w:noProof/>
                <w:webHidden/>
              </w:rPr>
              <w:fldChar w:fldCharType="end"/>
            </w:r>
          </w:hyperlink>
        </w:p>
        <w:p w14:paraId="18044379" w14:textId="4CCAC4D2" w:rsidR="00880FAF" w:rsidRDefault="00000000">
          <w:pPr>
            <w:pStyle w:val="TOC1"/>
            <w:tabs>
              <w:tab w:val="right" w:leader="dot" w:pos="9350"/>
            </w:tabs>
            <w:rPr>
              <w:rFonts w:cstheme="minorBidi"/>
              <w:b w:val="0"/>
              <w:bCs w:val="0"/>
              <w:caps w:val="0"/>
              <w:noProof/>
              <w:sz w:val="24"/>
              <w:szCs w:val="24"/>
            </w:rPr>
          </w:pPr>
          <w:hyperlink w:anchor="_Toc148059614" w:history="1">
            <w:r w:rsidR="00880FAF" w:rsidRPr="00124E22">
              <w:rPr>
                <w:rStyle w:val="Hyperlink"/>
                <w:rFonts w:ascii="Times New Roman" w:hAnsi="Times New Roman" w:cs="Times New Roman"/>
                <w:noProof/>
              </w:rPr>
              <w:t>Visualized results</w:t>
            </w:r>
            <w:r w:rsidR="00880FAF">
              <w:rPr>
                <w:noProof/>
                <w:webHidden/>
              </w:rPr>
              <w:tab/>
            </w:r>
            <w:r w:rsidR="00880FAF">
              <w:rPr>
                <w:noProof/>
                <w:webHidden/>
              </w:rPr>
              <w:fldChar w:fldCharType="begin"/>
            </w:r>
            <w:r w:rsidR="00880FAF">
              <w:rPr>
                <w:noProof/>
                <w:webHidden/>
              </w:rPr>
              <w:instrText xml:space="preserve"> PAGEREF _Toc148059614 \h </w:instrText>
            </w:r>
            <w:r w:rsidR="00880FAF">
              <w:rPr>
                <w:noProof/>
                <w:webHidden/>
              </w:rPr>
            </w:r>
            <w:r w:rsidR="00880FAF">
              <w:rPr>
                <w:noProof/>
                <w:webHidden/>
              </w:rPr>
              <w:fldChar w:fldCharType="separate"/>
            </w:r>
            <w:r w:rsidR="001334B2">
              <w:rPr>
                <w:noProof/>
                <w:webHidden/>
              </w:rPr>
              <w:t>13</w:t>
            </w:r>
            <w:r w:rsidR="00880FAF">
              <w:rPr>
                <w:noProof/>
                <w:webHidden/>
              </w:rPr>
              <w:fldChar w:fldCharType="end"/>
            </w:r>
          </w:hyperlink>
        </w:p>
        <w:p w14:paraId="769D46A8" w14:textId="469BC48B" w:rsidR="00880FAF" w:rsidRDefault="00000000">
          <w:pPr>
            <w:pStyle w:val="TOC1"/>
            <w:tabs>
              <w:tab w:val="right" w:leader="dot" w:pos="9350"/>
            </w:tabs>
            <w:rPr>
              <w:rFonts w:cstheme="minorBidi"/>
              <w:b w:val="0"/>
              <w:bCs w:val="0"/>
              <w:caps w:val="0"/>
              <w:noProof/>
              <w:sz w:val="24"/>
              <w:szCs w:val="24"/>
            </w:rPr>
          </w:pPr>
          <w:hyperlink w:anchor="_Toc148059615" w:history="1">
            <w:r w:rsidR="00880FAF" w:rsidRPr="00124E22">
              <w:rPr>
                <w:rStyle w:val="Hyperlink"/>
                <w:rFonts w:ascii="Times New Roman" w:hAnsi="Times New Roman" w:cs="Times New Roman"/>
                <w:noProof/>
              </w:rPr>
              <w:t>Data Analysis of every question</w:t>
            </w:r>
            <w:r w:rsidR="00880FAF">
              <w:rPr>
                <w:noProof/>
                <w:webHidden/>
              </w:rPr>
              <w:tab/>
            </w:r>
            <w:r w:rsidR="00880FAF">
              <w:rPr>
                <w:noProof/>
                <w:webHidden/>
              </w:rPr>
              <w:fldChar w:fldCharType="begin"/>
            </w:r>
            <w:r w:rsidR="00880FAF">
              <w:rPr>
                <w:noProof/>
                <w:webHidden/>
              </w:rPr>
              <w:instrText xml:space="preserve"> PAGEREF _Toc148059615 \h </w:instrText>
            </w:r>
            <w:r w:rsidR="00880FAF">
              <w:rPr>
                <w:noProof/>
                <w:webHidden/>
              </w:rPr>
            </w:r>
            <w:r w:rsidR="00880FAF">
              <w:rPr>
                <w:noProof/>
                <w:webHidden/>
              </w:rPr>
              <w:fldChar w:fldCharType="separate"/>
            </w:r>
            <w:r w:rsidR="001334B2">
              <w:rPr>
                <w:noProof/>
                <w:webHidden/>
              </w:rPr>
              <w:t>14</w:t>
            </w:r>
            <w:r w:rsidR="00880FAF">
              <w:rPr>
                <w:noProof/>
                <w:webHidden/>
              </w:rPr>
              <w:fldChar w:fldCharType="end"/>
            </w:r>
          </w:hyperlink>
        </w:p>
        <w:p w14:paraId="0AAC82BC" w14:textId="2047E4A5" w:rsidR="00880FAF" w:rsidRDefault="00000000">
          <w:pPr>
            <w:pStyle w:val="TOC1"/>
            <w:tabs>
              <w:tab w:val="right" w:leader="dot" w:pos="9350"/>
            </w:tabs>
            <w:rPr>
              <w:rFonts w:cstheme="minorBidi"/>
              <w:b w:val="0"/>
              <w:bCs w:val="0"/>
              <w:caps w:val="0"/>
              <w:noProof/>
              <w:sz w:val="24"/>
              <w:szCs w:val="24"/>
            </w:rPr>
          </w:pPr>
          <w:hyperlink w:anchor="_Toc148059616" w:history="1">
            <w:r w:rsidR="00880FAF" w:rsidRPr="00124E22">
              <w:rPr>
                <w:rStyle w:val="Hyperlink"/>
                <w:rFonts w:ascii="Times New Roman" w:hAnsi="Times New Roman" w:cs="Times New Roman"/>
                <w:noProof/>
              </w:rPr>
              <w:t>needed Improvements for future development</w:t>
            </w:r>
            <w:r w:rsidR="00880FAF">
              <w:rPr>
                <w:noProof/>
                <w:webHidden/>
              </w:rPr>
              <w:tab/>
            </w:r>
            <w:r w:rsidR="00880FAF">
              <w:rPr>
                <w:noProof/>
                <w:webHidden/>
              </w:rPr>
              <w:fldChar w:fldCharType="begin"/>
            </w:r>
            <w:r w:rsidR="00880FAF">
              <w:rPr>
                <w:noProof/>
                <w:webHidden/>
              </w:rPr>
              <w:instrText xml:space="preserve"> PAGEREF _Toc148059616 \h </w:instrText>
            </w:r>
            <w:r w:rsidR="00880FAF">
              <w:rPr>
                <w:noProof/>
                <w:webHidden/>
              </w:rPr>
            </w:r>
            <w:r w:rsidR="00880FAF">
              <w:rPr>
                <w:noProof/>
                <w:webHidden/>
              </w:rPr>
              <w:fldChar w:fldCharType="separate"/>
            </w:r>
            <w:r w:rsidR="001334B2">
              <w:rPr>
                <w:noProof/>
                <w:webHidden/>
              </w:rPr>
              <w:t>15</w:t>
            </w:r>
            <w:r w:rsidR="00880FAF">
              <w:rPr>
                <w:noProof/>
                <w:webHidden/>
              </w:rPr>
              <w:fldChar w:fldCharType="end"/>
            </w:r>
          </w:hyperlink>
        </w:p>
        <w:p w14:paraId="172028C3" w14:textId="0DDD3538" w:rsidR="00880FAF" w:rsidRDefault="00000000">
          <w:pPr>
            <w:pStyle w:val="TOC1"/>
            <w:tabs>
              <w:tab w:val="right" w:leader="dot" w:pos="9350"/>
            </w:tabs>
            <w:rPr>
              <w:rFonts w:cstheme="minorBidi"/>
              <w:b w:val="0"/>
              <w:bCs w:val="0"/>
              <w:caps w:val="0"/>
              <w:noProof/>
              <w:sz w:val="24"/>
              <w:szCs w:val="24"/>
            </w:rPr>
          </w:pPr>
          <w:hyperlink w:anchor="_Toc148059617" w:history="1">
            <w:r w:rsidR="00880FAF" w:rsidRPr="00124E22">
              <w:rPr>
                <w:rStyle w:val="Hyperlink"/>
                <w:rFonts w:ascii="Times New Roman" w:hAnsi="Times New Roman" w:cs="Times New Roman"/>
                <w:noProof/>
              </w:rPr>
              <w:t>Bibliography</w:t>
            </w:r>
            <w:r w:rsidR="00880FAF">
              <w:rPr>
                <w:noProof/>
                <w:webHidden/>
              </w:rPr>
              <w:tab/>
            </w:r>
            <w:r w:rsidR="00880FAF">
              <w:rPr>
                <w:noProof/>
                <w:webHidden/>
              </w:rPr>
              <w:fldChar w:fldCharType="begin"/>
            </w:r>
            <w:r w:rsidR="00880FAF">
              <w:rPr>
                <w:noProof/>
                <w:webHidden/>
              </w:rPr>
              <w:instrText xml:space="preserve"> PAGEREF _Toc148059617 \h </w:instrText>
            </w:r>
            <w:r w:rsidR="00880FAF">
              <w:rPr>
                <w:noProof/>
                <w:webHidden/>
              </w:rPr>
            </w:r>
            <w:r w:rsidR="00880FAF">
              <w:rPr>
                <w:noProof/>
                <w:webHidden/>
              </w:rPr>
              <w:fldChar w:fldCharType="separate"/>
            </w:r>
            <w:r w:rsidR="001334B2">
              <w:rPr>
                <w:noProof/>
                <w:webHidden/>
              </w:rPr>
              <w:t>16</w:t>
            </w:r>
            <w:r w:rsidR="00880FAF">
              <w:rPr>
                <w:noProof/>
                <w:webHidden/>
              </w:rPr>
              <w:fldChar w:fldCharType="end"/>
            </w:r>
          </w:hyperlink>
        </w:p>
        <w:p w14:paraId="01DDD293" w14:textId="65BCE0DB" w:rsidR="00880FAF" w:rsidRDefault="00880FAF">
          <w:r>
            <w:rPr>
              <w:b/>
              <w:bCs/>
              <w:noProof/>
            </w:rPr>
            <w:fldChar w:fldCharType="end"/>
          </w:r>
        </w:p>
      </w:sdtContent>
    </w:sdt>
    <w:p w14:paraId="49863542" w14:textId="77777777" w:rsidR="0051335E" w:rsidRDefault="0051335E">
      <w:pPr>
        <w:rPr>
          <w:rFonts w:ascii="Times New Roman" w:hAnsi="Times New Roman" w:cs="Times New Roman"/>
          <w:b/>
          <w:bCs/>
          <w:sz w:val="32"/>
          <w:szCs w:val="32"/>
        </w:rPr>
      </w:pPr>
    </w:p>
    <w:p w14:paraId="2D3F86A0" w14:textId="77777777" w:rsidR="0051335E" w:rsidRDefault="0051335E">
      <w:pPr>
        <w:rPr>
          <w:rFonts w:ascii="Times New Roman" w:hAnsi="Times New Roman" w:cs="Times New Roman"/>
          <w:b/>
          <w:bCs/>
          <w:sz w:val="32"/>
          <w:szCs w:val="32"/>
        </w:rPr>
      </w:pPr>
      <w:r>
        <w:rPr>
          <w:rFonts w:ascii="Times New Roman" w:hAnsi="Times New Roman" w:cs="Times New Roman"/>
          <w:b/>
          <w:bCs/>
          <w:sz w:val="32"/>
          <w:szCs w:val="32"/>
        </w:rPr>
        <w:br w:type="page"/>
      </w:r>
    </w:p>
    <w:p w14:paraId="54DF7311" w14:textId="520804BA" w:rsidR="00ED2880" w:rsidRPr="00A64EA6" w:rsidRDefault="006F4103" w:rsidP="00CF5338">
      <w:pPr>
        <w:pStyle w:val="Heading1"/>
        <w:rPr>
          <w:rFonts w:ascii="Times New Roman" w:hAnsi="Times New Roman" w:cs="Times New Roman"/>
          <w:b/>
          <w:bCs/>
        </w:rPr>
      </w:pPr>
      <w:bookmarkStart w:id="0" w:name="_Toc148059601"/>
      <w:r>
        <w:rPr>
          <w:rFonts w:ascii="Times New Roman" w:hAnsi="Times New Roman" w:cs="Times New Roman"/>
          <w:b/>
          <w:bCs/>
        </w:rPr>
        <w:lastRenderedPageBreak/>
        <w:t xml:space="preserve">review </w:t>
      </w:r>
      <w:proofErr w:type="gramStart"/>
      <w:r>
        <w:rPr>
          <w:rFonts w:ascii="Times New Roman" w:hAnsi="Times New Roman" w:cs="Times New Roman"/>
          <w:b/>
          <w:bCs/>
        </w:rPr>
        <w:t xml:space="preserve">-  </w:t>
      </w:r>
      <w:proofErr w:type="spellStart"/>
      <w:r>
        <w:rPr>
          <w:rFonts w:ascii="Times New Roman" w:hAnsi="Times New Roman" w:cs="Times New Roman"/>
          <w:b/>
          <w:bCs/>
        </w:rPr>
        <w:t>SurveyPro</w:t>
      </w:r>
      <w:proofErr w:type="spellEnd"/>
      <w:proofErr w:type="gramEnd"/>
      <w:r>
        <w:rPr>
          <w:rFonts w:ascii="Times New Roman" w:hAnsi="Times New Roman" w:cs="Times New Roman"/>
          <w:b/>
          <w:bCs/>
        </w:rPr>
        <w:t>, an online survey system</w:t>
      </w:r>
      <w:bookmarkEnd w:id="0"/>
    </w:p>
    <w:p w14:paraId="14D658EC" w14:textId="77777777" w:rsidR="00172665" w:rsidRPr="00EA12AD" w:rsidRDefault="00172665">
      <w:pPr>
        <w:rPr>
          <w:rFonts w:ascii="Times New Roman" w:hAnsi="Times New Roman" w:cs="Times New Roman"/>
          <w:b/>
          <w:bCs/>
          <w:sz w:val="24"/>
          <w:szCs w:val="24"/>
        </w:rPr>
      </w:pPr>
    </w:p>
    <w:p w14:paraId="6497C615" w14:textId="77777777" w:rsidR="006F4103" w:rsidRPr="00EA12AD" w:rsidRDefault="006F4103" w:rsidP="004A65E3">
      <w:pPr>
        <w:autoSpaceDE w:val="0"/>
        <w:autoSpaceDN w:val="0"/>
        <w:adjustRightInd w:val="0"/>
        <w:spacing w:after="0" w:line="240" w:lineRule="auto"/>
        <w:rPr>
          <w:rFonts w:ascii="Times New Roman" w:hAnsi="Times New Roman" w:cs="Times New Roman"/>
          <w:sz w:val="24"/>
          <w:szCs w:val="24"/>
          <w:lang w:val="en-US"/>
        </w:rPr>
      </w:pPr>
    </w:p>
    <w:p w14:paraId="57E940C9" w14:textId="21F47B32" w:rsidR="001C623D" w:rsidRPr="00EA12AD" w:rsidRDefault="006F4103" w:rsidP="004A65E3">
      <w:pPr>
        <w:autoSpaceDE w:val="0"/>
        <w:autoSpaceDN w:val="0"/>
        <w:adjustRightInd w:val="0"/>
        <w:spacing w:after="0" w:line="240" w:lineRule="auto"/>
        <w:rPr>
          <w:rFonts w:ascii="Times New Roman" w:hAnsi="Times New Roman" w:cs="Times New Roman"/>
          <w:sz w:val="24"/>
          <w:szCs w:val="24"/>
          <w:lang w:val="en-US"/>
        </w:rPr>
      </w:pPr>
      <w:r w:rsidRPr="00EA12AD">
        <w:rPr>
          <w:rFonts w:ascii="Times New Roman" w:hAnsi="Times New Roman" w:cs="Times New Roman"/>
          <w:sz w:val="24"/>
          <w:szCs w:val="24"/>
          <w:lang w:val="en-US"/>
        </w:rPr>
        <w:t xml:space="preserve">This project aims to develop </w:t>
      </w:r>
      <w:proofErr w:type="spellStart"/>
      <w:r w:rsidRPr="00EA12AD">
        <w:rPr>
          <w:rFonts w:ascii="Times New Roman" w:hAnsi="Times New Roman" w:cs="Times New Roman"/>
          <w:sz w:val="24"/>
          <w:szCs w:val="24"/>
          <w:lang w:val="en-US"/>
        </w:rPr>
        <w:t>SurveyPro</w:t>
      </w:r>
      <w:proofErr w:type="spellEnd"/>
      <w:r w:rsidRPr="00EA12AD">
        <w:rPr>
          <w:rFonts w:ascii="Times New Roman" w:hAnsi="Times New Roman" w:cs="Times New Roman"/>
          <w:sz w:val="24"/>
          <w:szCs w:val="24"/>
          <w:lang w:val="en-US"/>
        </w:rPr>
        <w:t xml:space="preserve">, a cutting-edge online survey system that provides users with a flexible and user-friendly platform for developing and conducting surveys. </w:t>
      </w:r>
      <w:proofErr w:type="spellStart"/>
      <w:r w:rsidRPr="00EA12AD">
        <w:rPr>
          <w:rFonts w:ascii="Times New Roman" w:hAnsi="Times New Roman" w:cs="Times New Roman"/>
          <w:sz w:val="24"/>
          <w:szCs w:val="24"/>
          <w:lang w:val="en-US"/>
        </w:rPr>
        <w:t>SurveyPro</w:t>
      </w:r>
      <w:proofErr w:type="spellEnd"/>
      <w:r w:rsidRPr="00EA12AD">
        <w:rPr>
          <w:rFonts w:ascii="Times New Roman" w:hAnsi="Times New Roman" w:cs="Times New Roman"/>
          <w:sz w:val="24"/>
          <w:szCs w:val="24"/>
          <w:lang w:val="en-US"/>
        </w:rPr>
        <w:t xml:space="preserve"> will have a number of features, such as tools for creating surveys, a variety of survey templates, data analysis tools, user profiles, and an attractive and simple user interface.</w:t>
      </w:r>
    </w:p>
    <w:p w14:paraId="3B26EB0E" w14:textId="5F145346"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p>
    <w:p w14:paraId="29CB8071" w14:textId="110A986B"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r w:rsidRPr="00EA12AD">
        <w:rPr>
          <w:rFonts w:ascii="Times New Roman" w:hAnsi="Times New Roman" w:cs="Times New Roman"/>
          <w:sz w:val="24"/>
          <w:szCs w:val="24"/>
          <w:lang w:val="en-US"/>
        </w:rPr>
        <w:t xml:space="preserve">By giving users easy-to-use survey development tools, </w:t>
      </w:r>
      <w:proofErr w:type="spellStart"/>
      <w:r w:rsidRPr="00EA12AD">
        <w:rPr>
          <w:rFonts w:ascii="Times New Roman" w:hAnsi="Times New Roman" w:cs="Times New Roman"/>
          <w:sz w:val="24"/>
          <w:szCs w:val="24"/>
          <w:lang w:val="en-US"/>
        </w:rPr>
        <w:t>SurveyPro</w:t>
      </w:r>
      <w:proofErr w:type="spellEnd"/>
      <w:r w:rsidRPr="00EA12AD">
        <w:rPr>
          <w:rFonts w:ascii="Times New Roman" w:hAnsi="Times New Roman" w:cs="Times New Roman"/>
          <w:sz w:val="24"/>
          <w:szCs w:val="24"/>
          <w:lang w:val="en-US"/>
        </w:rPr>
        <w:t xml:space="preserve"> will enable users to create surveys that are tailored to their individual research or data collection requirements. To support a wide range of survey themes and purposes, the platform will include a selection of customized survey templates.</w:t>
      </w:r>
    </w:p>
    <w:p w14:paraId="5E85F1B9" w14:textId="53973088"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p>
    <w:p w14:paraId="47D6EF88" w14:textId="77777777"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proofErr w:type="spellStart"/>
      <w:r w:rsidRPr="00EA12AD">
        <w:rPr>
          <w:rFonts w:ascii="Times New Roman" w:hAnsi="Times New Roman" w:cs="Times New Roman"/>
          <w:sz w:val="24"/>
          <w:szCs w:val="24"/>
          <w:lang w:val="en-US"/>
        </w:rPr>
        <w:t>SurveyPro</w:t>
      </w:r>
      <w:proofErr w:type="spellEnd"/>
      <w:r w:rsidRPr="00EA12AD">
        <w:rPr>
          <w:rFonts w:ascii="Times New Roman" w:hAnsi="Times New Roman" w:cs="Times New Roman"/>
          <w:sz w:val="24"/>
          <w:szCs w:val="24"/>
          <w:lang w:val="en-US"/>
        </w:rPr>
        <w:t xml:space="preserve"> will provide a competitive element to increase user engagement by encouraging users to investigate the survey data insights through comparison and analytics. Users will have the option of comparing their survey projects to those of other users, encouraging a sense of accomplishment and advancement.</w:t>
      </w:r>
    </w:p>
    <w:p w14:paraId="1BB00B67" w14:textId="77777777"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p>
    <w:p w14:paraId="6A2DA194" w14:textId="799CCAC8"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r w:rsidRPr="00EA12AD">
        <w:rPr>
          <w:rFonts w:ascii="Times New Roman" w:hAnsi="Times New Roman" w:cs="Times New Roman"/>
          <w:sz w:val="24"/>
          <w:szCs w:val="24"/>
          <w:lang w:val="en-US"/>
        </w:rPr>
        <w:t xml:space="preserve">Personalization will be a top priority for </w:t>
      </w:r>
      <w:proofErr w:type="spellStart"/>
      <w:r w:rsidRPr="00EA12AD">
        <w:rPr>
          <w:rFonts w:ascii="Times New Roman" w:hAnsi="Times New Roman" w:cs="Times New Roman"/>
          <w:sz w:val="24"/>
          <w:szCs w:val="24"/>
          <w:lang w:val="en-US"/>
        </w:rPr>
        <w:t>SurveyPro</w:t>
      </w:r>
      <w:proofErr w:type="spellEnd"/>
      <w:r w:rsidRPr="00EA12AD">
        <w:rPr>
          <w:rFonts w:ascii="Times New Roman" w:hAnsi="Times New Roman" w:cs="Times New Roman"/>
          <w:sz w:val="24"/>
          <w:szCs w:val="24"/>
          <w:lang w:val="en-US"/>
        </w:rPr>
        <w:t>, allowing users to keep track of their preferences and survey history in a profile. This function will make survey management, modification, and data analysis simpler.</w:t>
      </w:r>
    </w:p>
    <w:p w14:paraId="0F1C4A01" w14:textId="4B4FB8D7"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p>
    <w:p w14:paraId="7EB2E9EE" w14:textId="77777777"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r w:rsidRPr="00EA12AD">
        <w:rPr>
          <w:rFonts w:ascii="Times New Roman" w:hAnsi="Times New Roman" w:cs="Times New Roman"/>
          <w:sz w:val="24"/>
          <w:szCs w:val="24"/>
          <w:lang w:val="en-US"/>
        </w:rPr>
        <w:t xml:space="preserve">The visually appealing and user-friendly design of </w:t>
      </w:r>
      <w:proofErr w:type="spellStart"/>
      <w:r w:rsidRPr="00EA12AD">
        <w:rPr>
          <w:rFonts w:ascii="Times New Roman" w:hAnsi="Times New Roman" w:cs="Times New Roman"/>
          <w:sz w:val="24"/>
          <w:szCs w:val="24"/>
          <w:lang w:val="en-US"/>
        </w:rPr>
        <w:t>SurveyPro</w:t>
      </w:r>
      <w:proofErr w:type="spellEnd"/>
      <w:r w:rsidRPr="00EA12AD">
        <w:rPr>
          <w:rFonts w:ascii="Times New Roman" w:hAnsi="Times New Roman" w:cs="Times New Roman"/>
          <w:sz w:val="24"/>
          <w:szCs w:val="24"/>
          <w:lang w:val="en-US"/>
        </w:rPr>
        <w:t xml:space="preserve"> will enhance the user experience. Users will be drawn to the design and interface, which will make them want to stay on the platform for a long time.</w:t>
      </w:r>
    </w:p>
    <w:p w14:paraId="30C55403" w14:textId="77777777"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p>
    <w:p w14:paraId="1D34B702" w14:textId="77777777"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p>
    <w:p w14:paraId="4C72FDF3" w14:textId="182C975E" w:rsidR="002D20B3" w:rsidRPr="00EA12AD" w:rsidRDefault="002D20B3" w:rsidP="004A65E3">
      <w:pPr>
        <w:autoSpaceDE w:val="0"/>
        <w:autoSpaceDN w:val="0"/>
        <w:adjustRightInd w:val="0"/>
        <w:spacing w:after="0" w:line="240" w:lineRule="auto"/>
        <w:rPr>
          <w:rFonts w:ascii="Times New Roman" w:hAnsi="Times New Roman" w:cs="Times New Roman"/>
          <w:sz w:val="24"/>
          <w:szCs w:val="24"/>
          <w:lang w:val="en-US"/>
        </w:rPr>
      </w:pPr>
      <w:r w:rsidRPr="00EA12AD">
        <w:rPr>
          <w:rFonts w:ascii="Times New Roman" w:hAnsi="Times New Roman" w:cs="Times New Roman"/>
          <w:sz w:val="24"/>
          <w:szCs w:val="24"/>
          <w:lang w:val="en-US"/>
        </w:rPr>
        <w:t xml:space="preserve">In summary, the </w:t>
      </w:r>
      <w:proofErr w:type="spellStart"/>
      <w:r w:rsidRPr="00EA12AD">
        <w:rPr>
          <w:rFonts w:ascii="Times New Roman" w:hAnsi="Times New Roman" w:cs="Times New Roman"/>
          <w:sz w:val="24"/>
          <w:szCs w:val="24"/>
          <w:lang w:val="en-US"/>
        </w:rPr>
        <w:t>SurveyPro</w:t>
      </w:r>
      <w:proofErr w:type="spellEnd"/>
      <w:r w:rsidRPr="00EA12AD">
        <w:rPr>
          <w:rFonts w:ascii="Times New Roman" w:hAnsi="Times New Roman" w:cs="Times New Roman"/>
          <w:sz w:val="24"/>
          <w:szCs w:val="24"/>
          <w:lang w:val="en-US"/>
        </w:rPr>
        <w:t xml:space="preserve"> project aims to create a user-centric online survey system website with a variety of features, including intuitive survey creation, a variety of templates, data analysis tools, user engagement components, customized user profiles, and an appealing design. The project's main goal is to provide users with an enjoyable and useful experience that will motivate them to design and manage surveys successfully and acquire insightful information from their data gathering activities.</w:t>
      </w:r>
    </w:p>
    <w:p w14:paraId="01B7A65A" w14:textId="7D757CD2" w:rsidR="00CA0785" w:rsidRDefault="00CA0785" w:rsidP="004A65E3">
      <w:pPr>
        <w:autoSpaceDE w:val="0"/>
        <w:autoSpaceDN w:val="0"/>
        <w:adjustRightInd w:val="0"/>
        <w:spacing w:after="0" w:line="240" w:lineRule="auto"/>
        <w:rPr>
          <w:rFonts w:ascii="AppleSystemUIFont" w:hAnsi="AppleSystemUIFont" w:cs="AppleSystemUIFont"/>
          <w:sz w:val="26"/>
          <w:szCs w:val="26"/>
          <w:lang w:val="en-US"/>
        </w:rPr>
      </w:pPr>
    </w:p>
    <w:p w14:paraId="1F4271FD" w14:textId="7E35B7E7" w:rsidR="00CA0785" w:rsidRDefault="00CA0785" w:rsidP="002D20B3">
      <w:pPr>
        <w:autoSpaceDE w:val="0"/>
        <w:autoSpaceDN w:val="0"/>
        <w:adjustRightInd w:val="0"/>
        <w:spacing w:after="0" w:line="240" w:lineRule="auto"/>
        <w:jc w:val="left"/>
        <w:rPr>
          <w:rFonts w:ascii="AppleSystemUIFont" w:hAnsi="AppleSystemUIFont" w:cs="AppleSystemUIFont"/>
          <w:sz w:val="26"/>
          <w:szCs w:val="26"/>
          <w:lang w:val="en-US"/>
        </w:rPr>
      </w:pPr>
    </w:p>
    <w:p w14:paraId="6DDD27E1" w14:textId="584FD275" w:rsidR="004A65E3" w:rsidRDefault="004A65E3" w:rsidP="002D20B3">
      <w:pPr>
        <w:autoSpaceDE w:val="0"/>
        <w:autoSpaceDN w:val="0"/>
        <w:adjustRightInd w:val="0"/>
        <w:spacing w:after="0" w:line="240" w:lineRule="auto"/>
        <w:jc w:val="left"/>
        <w:rPr>
          <w:rFonts w:ascii="AppleSystemUIFont" w:hAnsi="AppleSystemUIFont" w:cs="AppleSystemUIFont"/>
          <w:sz w:val="26"/>
          <w:szCs w:val="26"/>
          <w:lang w:val="en-US"/>
        </w:rPr>
      </w:pPr>
    </w:p>
    <w:p w14:paraId="0949A5C1" w14:textId="69688905" w:rsidR="004A65E3" w:rsidRDefault="004A65E3" w:rsidP="002D20B3">
      <w:pPr>
        <w:autoSpaceDE w:val="0"/>
        <w:autoSpaceDN w:val="0"/>
        <w:adjustRightInd w:val="0"/>
        <w:spacing w:after="0" w:line="240" w:lineRule="auto"/>
        <w:jc w:val="left"/>
        <w:rPr>
          <w:rFonts w:ascii="AppleSystemUIFont" w:hAnsi="AppleSystemUIFont" w:cs="AppleSystemUIFont"/>
          <w:sz w:val="26"/>
          <w:szCs w:val="26"/>
          <w:lang w:val="en-US"/>
        </w:rPr>
      </w:pPr>
    </w:p>
    <w:p w14:paraId="6A5D6F96" w14:textId="1D8EC77A" w:rsidR="004A65E3" w:rsidRDefault="004A65E3" w:rsidP="002D20B3">
      <w:pPr>
        <w:autoSpaceDE w:val="0"/>
        <w:autoSpaceDN w:val="0"/>
        <w:adjustRightInd w:val="0"/>
        <w:spacing w:after="0" w:line="240" w:lineRule="auto"/>
        <w:jc w:val="left"/>
        <w:rPr>
          <w:rFonts w:ascii="AppleSystemUIFont" w:hAnsi="AppleSystemUIFont" w:cs="AppleSystemUIFont"/>
          <w:sz w:val="26"/>
          <w:szCs w:val="26"/>
          <w:lang w:val="en-US"/>
        </w:rPr>
      </w:pPr>
    </w:p>
    <w:p w14:paraId="09876213" w14:textId="29CA22B5" w:rsidR="004A65E3" w:rsidRDefault="004A65E3" w:rsidP="002D20B3">
      <w:pPr>
        <w:autoSpaceDE w:val="0"/>
        <w:autoSpaceDN w:val="0"/>
        <w:adjustRightInd w:val="0"/>
        <w:spacing w:after="0" w:line="240" w:lineRule="auto"/>
        <w:jc w:val="left"/>
        <w:rPr>
          <w:rFonts w:ascii="AppleSystemUIFont" w:hAnsi="AppleSystemUIFont" w:cs="AppleSystemUIFont"/>
          <w:sz w:val="26"/>
          <w:szCs w:val="26"/>
          <w:lang w:val="en-US"/>
        </w:rPr>
      </w:pPr>
    </w:p>
    <w:p w14:paraId="4AA24F3F" w14:textId="77777777" w:rsidR="004A65E3" w:rsidRDefault="004A65E3" w:rsidP="002D20B3">
      <w:pPr>
        <w:autoSpaceDE w:val="0"/>
        <w:autoSpaceDN w:val="0"/>
        <w:adjustRightInd w:val="0"/>
        <w:spacing w:after="0" w:line="240" w:lineRule="auto"/>
        <w:jc w:val="left"/>
        <w:rPr>
          <w:rFonts w:ascii="AppleSystemUIFont" w:hAnsi="AppleSystemUIFont" w:cs="AppleSystemUIFont"/>
          <w:sz w:val="26"/>
          <w:szCs w:val="26"/>
          <w:lang w:val="en-US"/>
        </w:rPr>
      </w:pPr>
    </w:p>
    <w:p w14:paraId="6A66C6FA" w14:textId="77777777" w:rsidR="00CA0785" w:rsidRDefault="00CA0785" w:rsidP="002D20B3">
      <w:pPr>
        <w:autoSpaceDE w:val="0"/>
        <w:autoSpaceDN w:val="0"/>
        <w:adjustRightInd w:val="0"/>
        <w:spacing w:after="0" w:line="240" w:lineRule="auto"/>
        <w:jc w:val="left"/>
        <w:rPr>
          <w:rFonts w:ascii="AppleSystemUIFont" w:hAnsi="AppleSystemUIFont" w:cs="AppleSystemUIFont"/>
          <w:sz w:val="26"/>
          <w:szCs w:val="26"/>
          <w:lang w:val="en-US"/>
        </w:rPr>
      </w:pPr>
    </w:p>
    <w:p w14:paraId="630CAAD6" w14:textId="77777777" w:rsidR="00D214B6" w:rsidRPr="00356D13" w:rsidRDefault="00D214B6" w:rsidP="00D214B6">
      <w:pPr>
        <w:autoSpaceDE w:val="0"/>
        <w:autoSpaceDN w:val="0"/>
        <w:adjustRightInd w:val="0"/>
        <w:spacing w:after="0" w:line="240" w:lineRule="auto"/>
        <w:jc w:val="left"/>
        <w:rPr>
          <w:rFonts w:ascii="Times New Roman" w:hAnsi="Times New Roman" w:cs="Times New Roman"/>
          <w:sz w:val="24"/>
          <w:szCs w:val="24"/>
          <w:lang w:val="en-US"/>
        </w:rPr>
      </w:pPr>
    </w:p>
    <w:p w14:paraId="09FE9021" w14:textId="063B7D4B" w:rsidR="001E6BAB" w:rsidRDefault="002D20B3" w:rsidP="001E6BAB">
      <w:pPr>
        <w:pStyle w:val="Heading1"/>
        <w:rPr>
          <w:rFonts w:ascii="Times New Roman" w:hAnsi="Times New Roman" w:cs="Times New Roman"/>
          <w:b/>
          <w:bCs/>
        </w:rPr>
      </w:pPr>
      <w:bookmarkStart w:id="1" w:name="_Toc148059602"/>
      <w:r>
        <w:rPr>
          <w:rFonts w:ascii="Times New Roman" w:hAnsi="Times New Roman" w:cs="Times New Roman"/>
          <w:b/>
          <w:bCs/>
        </w:rPr>
        <w:lastRenderedPageBreak/>
        <w:t>Challenges faced during development of the website</w:t>
      </w:r>
      <w:bookmarkEnd w:id="1"/>
      <w:r>
        <w:rPr>
          <w:rFonts w:ascii="Times New Roman" w:hAnsi="Times New Roman" w:cs="Times New Roman"/>
          <w:b/>
          <w:bCs/>
        </w:rPr>
        <w:t xml:space="preserve"> </w:t>
      </w:r>
    </w:p>
    <w:p w14:paraId="33424831" w14:textId="10D83E25" w:rsidR="002D20B3" w:rsidRDefault="002D20B3" w:rsidP="002D20B3"/>
    <w:p w14:paraId="693D9093" w14:textId="77777777" w:rsidR="002D20B3" w:rsidRPr="004A65E3" w:rsidRDefault="002D20B3"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The initial schedules for the project were not met on time, mostly due to minor website difficulties that needed to be fixed. The user experience is now smoother because we were able to properly address these problems.</w:t>
      </w:r>
    </w:p>
    <w:p w14:paraId="79E03D14" w14:textId="77777777" w:rsidR="002D20B3" w:rsidRPr="004A65E3" w:rsidRDefault="002D20B3" w:rsidP="004A65E3">
      <w:pPr>
        <w:autoSpaceDE w:val="0"/>
        <w:autoSpaceDN w:val="0"/>
        <w:adjustRightInd w:val="0"/>
        <w:spacing w:after="0" w:line="240" w:lineRule="auto"/>
        <w:rPr>
          <w:rFonts w:ascii="Times New Roman" w:hAnsi="Times New Roman" w:cs="Times New Roman"/>
          <w:sz w:val="24"/>
          <w:szCs w:val="24"/>
          <w:lang w:val="en-US"/>
        </w:rPr>
      </w:pPr>
    </w:p>
    <w:p w14:paraId="52D4C9B6" w14:textId="1935FA8C" w:rsidR="002D20B3" w:rsidRPr="004A65E3" w:rsidRDefault="002D20B3"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There are now only a few survey styles and topics available on our platform. In order to give users a wider range of alternatives to meet their research objectives, we are committed to extending our collection of survey templates over time.</w:t>
      </w:r>
    </w:p>
    <w:p w14:paraId="3DB614EF" w14:textId="0D4DDC16" w:rsidR="00BF2162" w:rsidRPr="004A65E3" w:rsidRDefault="00BF2162" w:rsidP="004A65E3">
      <w:pPr>
        <w:rPr>
          <w:rFonts w:ascii="Times New Roman" w:hAnsi="Times New Roman" w:cs="Times New Roman"/>
          <w:sz w:val="24"/>
          <w:szCs w:val="24"/>
        </w:rPr>
      </w:pPr>
    </w:p>
    <w:p w14:paraId="07DDA0C0" w14:textId="77777777" w:rsidR="00BF2162" w:rsidRPr="004A65E3" w:rsidRDefault="00BF2162"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Keeping the integrity of survey responses is one of the difficulties that we encountered. By working with others or using other resources, users may try to alter the outcomes. In addition to adopting user validation procedures, we are continually looking into ways to improve the security and authenticity of survey results.</w:t>
      </w:r>
    </w:p>
    <w:p w14:paraId="5C6C89CA" w14:textId="77777777" w:rsidR="00BF2162" w:rsidRPr="004A65E3" w:rsidRDefault="00BF2162" w:rsidP="004A65E3">
      <w:pPr>
        <w:autoSpaceDE w:val="0"/>
        <w:autoSpaceDN w:val="0"/>
        <w:adjustRightInd w:val="0"/>
        <w:spacing w:after="0" w:line="240" w:lineRule="auto"/>
        <w:rPr>
          <w:rFonts w:ascii="Times New Roman" w:hAnsi="Times New Roman" w:cs="Times New Roman"/>
          <w:sz w:val="24"/>
          <w:szCs w:val="24"/>
          <w:lang w:val="en-US"/>
        </w:rPr>
      </w:pPr>
    </w:p>
    <w:p w14:paraId="4AEEF262" w14:textId="77777777" w:rsidR="00BF2162" w:rsidRPr="004A65E3" w:rsidRDefault="00BF2162" w:rsidP="004A65E3">
      <w:pPr>
        <w:autoSpaceDE w:val="0"/>
        <w:autoSpaceDN w:val="0"/>
        <w:adjustRightInd w:val="0"/>
        <w:spacing w:after="0" w:line="240" w:lineRule="auto"/>
        <w:rPr>
          <w:rFonts w:ascii="Times New Roman" w:hAnsi="Times New Roman" w:cs="Times New Roman"/>
          <w:sz w:val="24"/>
          <w:szCs w:val="24"/>
          <w:lang w:val="en-US"/>
        </w:rPr>
      </w:pPr>
    </w:p>
    <w:p w14:paraId="4BD577F0" w14:textId="77777777" w:rsidR="00BF2162" w:rsidRPr="004A65E3" w:rsidRDefault="00BF2162" w:rsidP="004A65E3">
      <w:pPr>
        <w:autoSpaceDE w:val="0"/>
        <w:autoSpaceDN w:val="0"/>
        <w:adjustRightInd w:val="0"/>
        <w:spacing w:after="0" w:line="240" w:lineRule="auto"/>
        <w:rPr>
          <w:rFonts w:ascii="Times New Roman" w:hAnsi="Times New Roman" w:cs="Times New Roman"/>
          <w:sz w:val="24"/>
          <w:szCs w:val="24"/>
          <w:lang w:val="en-US"/>
        </w:rPr>
      </w:pPr>
    </w:p>
    <w:p w14:paraId="7F00E180" w14:textId="5766FFF6" w:rsidR="00BF2162" w:rsidRPr="004A65E3" w:rsidRDefault="00BF2162" w:rsidP="004A65E3">
      <w:pPr>
        <w:rPr>
          <w:rFonts w:ascii="Times New Roman" w:hAnsi="Times New Roman" w:cs="Times New Roman"/>
          <w:sz w:val="24"/>
          <w:szCs w:val="24"/>
        </w:rPr>
      </w:pPr>
      <w:r w:rsidRPr="004A65E3">
        <w:rPr>
          <w:rFonts w:ascii="Times New Roman" w:hAnsi="Times New Roman" w:cs="Times New Roman"/>
          <w:sz w:val="24"/>
          <w:szCs w:val="24"/>
          <w:lang w:val="en-US"/>
        </w:rPr>
        <w:t xml:space="preserve">Although </w:t>
      </w:r>
      <w:proofErr w:type="spellStart"/>
      <w:r w:rsidRPr="004A65E3">
        <w:rPr>
          <w:rFonts w:ascii="Times New Roman" w:hAnsi="Times New Roman" w:cs="Times New Roman"/>
          <w:sz w:val="24"/>
          <w:szCs w:val="24"/>
          <w:lang w:val="en-US"/>
        </w:rPr>
        <w:t>SurveyPro</w:t>
      </w:r>
      <w:proofErr w:type="spellEnd"/>
      <w:r w:rsidRPr="004A65E3">
        <w:rPr>
          <w:rFonts w:ascii="Times New Roman" w:hAnsi="Times New Roman" w:cs="Times New Roman"/>
          <w:sz w:val="24"/>
          <w:szCs w:val="24"/>
          <w:lang w:val="en-US"/>
        </w:rPr>
        <w:t xml:space="preserve"> has accessibility capabilities, we realize that certain users could have trouble using a mouse or other pointing devices. To fix this, we are working hard to make keyboard navigation better and make sure that the platform can be completely accessible and handled using keyboard commands, offering a smooth experience for all users.</w:t>
      </w:r>
    </w:p>
    <w:p w14:paraId="0FB9E8B8" w14:textId="3C6240CA" w:rsidR="00E978FF" w:rsidRDefault="00E978FF" w:rsidP="00E978FF">
      <w:pPr>
        <w:pStyle w:val="Heading1"/>
        <w:rPr>
          <w:rFonts w:ascii="Times New Roman" w:hAnsi="Times New Roman" w:cs="Times New Roman"/>
          <w:b/>
          <w:bCs/>
        </w:rPr>
      </w:pPr>
      <w:bookmarkStart w:id="2" w:name="_Toc148059603"/>
      <w:r>
        <w:rPr>
          <w:rFonts w:ascii="Times New Roman" w:hAnsi="Times New Roman" w:cs="Times New Roman"/>
          <w:b/>
          <w:bCs/>
        </w:rPr>
        <w:t>Usability goals</w:t>
      </w:r>
      <w:bookmarkEnd w:id="2"/>
    </w:p>
    <w:p w14:paraId="3272CC1E" w14:textId="0F6825CB" w:rsidR="004D0A56" w:rsidRPr="004A65E3" w:rsidRDefault="004D0A56" w:rsidP="004A65E3">
      <w:pPr>
        <w:rPr>
          <w:rFonts w:ascii="Times New Roman" w:hAnsi="Times New Roman" w:cs="Times New Roman"/>
          <w:sz w:val="24"/>
          <w:szCs w:val="24"/>
        </w:rPr>
      </w:pPr>
    </w:p>
    <w:p w14:paraId="7D1DC5CB"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Easy Navigation: </w:t>
      </w:r>
      <w:proofErr w:type="spellStart"/>
      <w:r w:rsidRPr="004A65E3">
        <w:rPr>
          <w:rFonts w:ascii="Times New Roman" w:hAnsi="Times New Roman" w:cs="Times New Roman"/>
          <w:sz w:val="24"/>
          <w:szCs w:val="24"/>
          <w:lang w:val="en-US"/>
        </w:rPr>
        <w:t>SurveyPro</w:t>
      </w:r>
      <w:proofErr w:type="spellEnd"/>
      <w:r w:rsidRPr="004A65E3">
        <w:rPr>
          <w:rFonts w:ascii="Times New Roman" w:hAnsi="Times New Roman" w:cs="Times New Roman"/>
          <w:sz w:val="24"/>
          <w:szCs w:val="24"/>
          <w:lang w:val="en-US"/>
        </w:rPr>
        <w:t xml:space="preserve"> should provide users with a simple and easy way to access the platform's many parts. Survey creation and management should be simple for users, minimizing misunderstanding and frustration.</w:t>
      </w:r>
    </w:p>
    <w:p w14:paraId="7A3A00EB"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p>
    <w:p w14:paraId="1E422119"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Effectiveness: The usability </w:t>
      </w:r>
      <w:proofErr w:type="gramStart"/>
      <w:r w:rsidRPr="004A65E3">
        <w:rPr>
          <w:rFonts w:ascii="Times New Roman" w:hAnsi="Times New Roman" w:cs="Times New Roman"/>
          <w:sz w:val="24"/>
          <w:szCs w:val="24"/>
          <w:lang w:val="en-US"/>
        </w:rPr>
        <w:t>The</w:t>
      </w:r>
      <w:proofErr w:type="gramEnd"/>
      <w:r w:rsidRPr="004A65E3">
        <w:rPr>
          <w:rFonts w:ascii="Times New Roman" w:hAnsi="Times New Roman" w:cs="Times New Roman"/>
          <w:sz w:val="24"/>
          <w:szCs w:val="24"/>
          <w:lang w:val="en-US"/>
        </w:rPr>
        <w:t xml:space="preserve"> emphasis on effectiveness highlights </w:t>
      </w:r>
      <w:proofErr w:type="spellStart"/>
      <w:r w:rsidRPr="004A65E3">
        <w:rPr>
          <w:rFonts w:ascii="Times New Roman" w:hAnsi="Times New Roman" w:cs="Times New Roman"/>
          <w:sz w:val="24"/>
          <w:szCs w:val="24"/>
          <w:lang w:val="en-US"/>
        </w:rPr>
        <w:t>SurveyPro's</w:t>
      </w:r>
      <w:proofErr w:type="spellEnd"/>
      <w:r w:rsidRPr="004A65E3">
        <w:rPr>
          <w:rFonts w:ascii="Times New Roman" w:hAnsi="Times New Roman" w:cs="Times New Roman"/>
          <w:sz w:val="24"/>
          <w:szCs w:val="24"/>
          <w:lang w:val="en-US"/>
        </w:rPr>
        <w:t xml:space="preserve"> capacity to help users do their survey-related tasks effectively and precisely. It includes features like task completion, precision, and effectiveness.</w:t>
      </w:r>
    </w:p>
    <w:p w14:paraId="69FC7AF2"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p>
    <w:p w14:paraId="16057EF7"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User-Friendly Interface: </w:t>
      </w:r>
      <w:proofErr w:type="spellStart"/>
      <w:r w:rsidRPr="004A65E3">
        <w:rPr>
          <w:rFonts w:ascii="Times New Roman" w:hAnsi="Times New Roman" w:cs="Times New Roman"/>
          <w:sz w:val="24"/>
          <w:szCs w:val="24"/>
          <w:lang w:val="en-US"/>
        </w:rPr>
        <w:t>SurveyPro</w:t>
      </w:r>
      <w:proofErr w:type="spellEnd"/>
      <w:r w:rsidRPr="004A65E3">
        <w:rPr>
          <w:rFonts w:ascii="Times New Roman" w:hAnsi="Times New Roman" w:cs="Times New Roman"/>
          <w:sz w:val="24"/>
          <w:szCs w:val="24"/>
          <w:lang w:val="en-US"/>
        </w:rPr>
        <w:t xml:space="preserve"> strives to offer a user-friendly interface so that users can easily learn how to design surveys and use the platform.</w:t>
      </w:r>
    </w:p>
    <w:p w14:paraId="297E8C1A" w14:textId="77777777" w:rsidR="004D0A56" w:rsidRDefault="004D0A56" w:rsidP="004D0A56"/>
    <w:p w14:paraId="12615E10" w14:textId="4FC70764" w:rsidR="004D0A56" w:rsidRDefault="004D0A56" w:rsidP="004D0A56"/>
    <w:p w14:paraId="21736990" w14:textId="77777777" w:rsidR="004A65E3" w:rsidRPr="004D0A56" w:rsidRDefault="004A65E3" w:rsidP="004D0A56"/>
    <w:p w14:paraId="7D4C6766" w14:textId="7C9F726F" w:rsidR="00CF5338" w:rsidRDefault="00CF5338" w:rsidP="0094043A">
      <w:pPr>
        <w:rPr>
          <w:rFonts w:ascii="Times New Roman" w:hAnsi="Times New Roman" w:cs="Times New Roman"/>
          <w:b/>
          <w:bCs/>
          <w:sz w:val="32"/>
          <w:szCs w:val="32"/>
        </w:rPr>
      </w:pPr>
    </w:p>
    <w:p w14:paraId="05EBFA7D" w14:textId="205C48F8" w:rsidR="001E6BAB" w:rsidRDefault="001E6BAB" w:rsidP="001E6BAB">
      <w:pPr>
        <w:pStyle w:val="Heading1"/>
        <w:rPr>
          <w:rFonts w:ascii="Times New Roman" w:hAnsi="Times New Roman" w:cs="Times New Roman"/>
          <w:b/>
          <w:bCs/>
        </w:rPr>
      </w:pPr>
      <w:bookmarkStart w:id="3" w:name="_Toc148059604"/>
      <w:r>
        <w:rPr>
          <w:rFonts w:ascii="Times New Roman" w:hAnsi="Times New Roman" w:cs="Times New Roman"/>
          <w:b/>
          <w:bCs/>
        </w:rPr>
        <w:lastRenderedPageBreak/>
        <w:t>User experience goals</w:t>
      </w:r>
      <w:bookmarkEnd w:id="3"/>
    </w:p>
    <w:p w14:paraId="589BF754" w14:textId="5795AE47" w:rsidR="001C0E1C" w:rsidRPr="004A65E3" w:rsidRDefault="001C0E1C" w:rsidP="004A65E3">
      <w:pPr>
        <w:rPr>
          <w:rFonts w:ascii="Times New Roman" w:hAnsi="Times New Roman" w:cs="Times New Roman"/>
          <w:sz w:val="24"/>
          <w:szCs w:val="24"/>
        </w:rPr>
      </w:pPr>
    </w:p>
    <w:p w14:paraId="1CFC0B6F"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Engagement: Users should have a fun time using </w:t>
      </w:r>
      <w:proofErr w:type="spellStart"/>
      <w:r w:rsidRPr="004A65E3">
        <w:rPr>
          <w:rFonts w:ascii="Times New Roman" w:hAnsi="Times New Roman" w:cs="Times New Roman"/>
          <w:sz w:val="24"/>
          <w:szCs w:val="24"/>
          <w:lang w:val="en-US"/>
        </w:rPr>
        <w:t>SurveyPro</w:t>
      </w:r>
      <w:proofErr w:type="spellEnd"/>
      <w:r w:rsidRPr="004A65E3">
        <w:rPr>
          <w:rFonts w:ascii="Times New Roman" w:hAnsi="Times New Roman" w:cs="Times New Roman"/>
          <w:sz w:val="24"/>
          <w:szCs w:val="24"/>
          <w:lang w:val="en-US"/>
        </w:rPr>
        <w:t>, which will encourage them to get involved in creating surveys and data analysis. The platform should fascinate users and encourage research.</w:t>
      </w:r>
    </w:p>
    <w:p w14:paraId="0C4F5BC6"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p>
    <w:p w14:paraId="5B80621E"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User Satisfaction: In order to provide a great and fulfilling experience, </w:t>
      </w:r>
      <w:proofErr w:type="spellStart"/>
      <w:r w:rsidRPr="004A65E3">
        <w:rPr>
          <w:rFonts w:ascii="Times New Roman" w:hAnsi="Times New Roman" w:cs="Times New Roman"/>
          <w:sz w:val="24"/>
          <w:szCs w:val="24"/>
          <w:lang w:val="en-US"/>
        </w:rPr>
        <w:t>SurveyPro</w:t>
      </w:r>
      <w:proofErr w:type="spellEnd"/>
      <w:r w:rsidRPr="004A65E3">
        <w:rPr>
          <w:rFonts w:ascii="Times New Roman" w:hAnsi="Times New Roman" w:cs="Times New Roman"/>
          <w:sz w:val="24"/>
          <w:szCs w:val="24"/>
          <w:lang w:val="en-US"/>
        </w:rPr>
        <w:t xml:space="preserve"> was created with the requirements and expectations of its users in mind. Users should have positive interactions with the website and have their needs resolved efficiently.</w:t>
      </w:r>
    </w:p>
    <w:p w14:paraId="6740F2A9"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p>
    <w:p w14:paraId="07026C9B" w14:textId="77777777" w:rsidR="004D0A56" w:rsidRPr="004A65E3" w:rsidRDefault="004D0A56" w:rsidP="004A65E3">
      <w:pPr>
        <w:rPr>
          <w:rFonts w:ascii="Times New Roman" w:hAnsi="Times New Roman" w:cs="Times New Roman"/>
          <w:sz w:val="24"/>
          <w:szCs w:val="24"/>
          <w:lang w:val="en-US"/>
        </w:rPr>
      </w:pPr>
      <w:r w:rsidRPr="004A65E3">
        <w:rPr>
          <w:rFonts w:ascii="Times New Roman" w:hAnsi="Times New Roman" w:cs="Times New Roman"/>
          <w:sz w:val="24"/>
          <w:szCs w:val="24"/>
          <w:lang w:val="en-US"/>
        </w:rPr>
        <w:t>Ease of Use: To reduce frustration and promote a pleasant user experience, the platform should be simple for users to understand and navigate.</w:t>
      </w:r>
    </w:p>
    <w:p w14:paraId="1C2F05B5" w14:textId="77777777" w:rsidR="004D0A56" w:rsidRPr="004A65E3" w:rsidRDefault="004D0A56"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Enjoyable Surveys: For </w:t>
      </w:r>
      <w:proofErr w:type="spellStart"/>
      <w:r w:rsidRPr="004A65E3">
        <w:rPr>
          <w:rFonts w:ascii="Times New Roman" w:hAnsi="Times New Roman" w:cs="Times New Roman"/>
          <w:sz w:val="24"/>
          <w:szCs w:val="24"/>
          <w:lang w:val="en-US"/>
        </w:rPr>
        <w:t>SurveyPro</w:t>
      </w:r>
      <w:proofErr w:type="spellEnd"/>
      <w:r w:rsidRPr="004A65E3">
        <w:rPr>
          <w:rFonts w:ascii="Times New Roman" w:hAnsi="Times New Roman" w:cs="Times New Roman"/>
          <w:sz w:val="24"/>
          <w:szCs w:val="24"/>
          <w:lang w:val="en-US"/>
        </w:rPr>
        <w:t>, a pleasurable user experience is creating surveys that are interesting and enjoyable for both survey creators and responders. Surveys ought to have interesting but hard material, personalized interactions with tailored feedback, and the option to manage and preserve survey findings.</w:t>
      </w:r>
    </w:p>
    <w:p w14:paraId="4485B705" w14:textId="0765319D" w:rsidR="00A04174" w:rsidRPr="00A04174" w:rsidRDefault="00A04174" w:rsidP="004D0A56">
      <w:pPr>
        <w:rPr>
          <w:rFonts w:ascii="AppleSystemUIFont" w:hAnsi="AppleSystemUIFont" w:cs="AppleSystemUIFont"/>
          <w:sz w:val="26"/>
          <w:szCs w:val="26"/>
          <w:lang w:val="en-US"/>
        </w:rPr>
      </w:pPr>
    </w:p>
    <w:p w14:paraId="35FFC39C" w14:textId="3412C5A5" w:rsidR="009F58A4" w:rsidRDefault="009F58A4" w:rsidP="009F58A4">
      <w:pPr>
        <w:pStyle w:val="Heading1"/>
        <w:rPr>
          <w:rFonts w:ascii="Times New Roman" w:hAnsi="Times New Roman" w:cs="Times New Roman"/>
          <w:b/>
          <w:bCs/>
        </w:rPr>
      </w:pPr>
      <w:bookmarkStart w:id="4" w:name="_Toc148059605"/>
      <w:r>
        <w:rPr>
          <w:rFonts w:ascii="Times New Roman" w:hAnsi="Times New Roman" w:cs="Times New Roman"/>
          <w:b/>
          <w:bCs/>
        </w:rPr>
        <w:t>Goals for usability testing</w:t>
      </w:r>
      <w:bookmarkEnd w:id="4"/>
    </w:p>
    <w:p w14:paraId="4F350E87" w14:textId="417B24BD" w:rsidR="009F58A4" w:rsidRDefault="009F58A4" w:rsidP="009F58A4"/>
    <w:p w14:paraId="757BEAC3" w14:textId="77777777" w:rsidR="00182408" w:rsidRPr="004A65E3" w:rsidRDefault="00182408"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The following are the specific goals for </w:t>
      </w:r>
      <w:proofErr w:type="spellStart"/>
      <w:r w:rsidRPr="004A65E3">
        <w:rPr>
          <w:rFonts w:ascii="Times New Roman" w:hAnsi="Times New Roman" w:cs="Times New Roman"/>
          <w:sz w:val="24"/>
          <w:szCs w:val="24"/>
          <w:lang w:val="en-US"/>
        </w:rPr>
        <w:t>SurveyPro's</w:t>
      </w:r>
      <w:proofErr w:type="spellEnd"/>
      <w:r w:rsidRPr="004A65E3">
        <w:rPr>
          <w:rFonts w:ascii="Times New Roman" w:hAnsi="Times New Roman" w:cs="Times New Roman"/>
          <w:sz w:val="24"/>
          <w:szCs w:val="24"/>
          <w:lang w:val="en-US"/>
        </w:rPr>
        <w:t xml:space="preserve"> usability testing:</w:t>
      </w:r>
    </w:p>
    <w:p w14:paraId="2DEA216B" w14:textId="77777777" w:rsidR="00182408" w:rsidRPr="004A65E3" w:rsidRDefault="00182408" w:rsidP="004A65E3">
      <w:pPr>
        <w:autoSpaceDE w:val="0"/>
        <w:autoSpaceDN w:val="0"/>
        <w:adjustRightInd w:val="0"/>
        <w:spacing w:after="0" w:line="240" w:lineRule="auto"/>
        <w:rPr>
          <w:rFonts w:ascii="Times New Roman" w:hAnsi="Times New Roman" w:cs="Times New Roman"/>
          <w:sz w:val="24"/>
          <w:szCs w:val="24"/>
          <w:lang w:val="en-US"/>
        </w:rPr>
      </w:pPr>
    </w:p>
    <w:p w14:paraId="0A10D2FA" w14:textId="77777777" w:rsidR="00182408" w:rsidRPr="004A65E3" w:rsidRDefault="00182408"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Effectiveness: Following the collection of responses, usability tests will evaluate </w:t>
      </w:r>
      <w:proofErr w:type="spellStart"/>
      <w:r w:rsidRPr="004A65E3">
        <w:rPr>
          <w:rFonts w:ascii="Times New Roman" w:hAnsi="Times New Roman" w:cs="Times New Roman"/>
          <w:sz w:val="24"/>
          <w:szCs w:val="24"/>
          <w:lang w:val="en-US"/>
        </w:rPr>
        <w:t>SurveyPro's</w:t>
      </w:r>
      <w:proofErr w:type="spellEnd"/>
      <w:r w:rsidRPr="004A65E3">
        <w:rPr>
          <w:rFonts w:ascii="Times New Roman" w:hAnsi="Times New Roman" w:cs="Times New Roman"/>
          <w:sz w:val="24"/>
          <w:szCs w:val="24"/>
          <w:lang w:val="en-US"/>
        </w:rPr>
        <w:t xml:space="preserve"> ability to deliver precise and timely survey findings. The testing will assess how easy and clear it is for users to get their survey results.</w:t>
      </w:r>
    </w:p>
    <w:p w14:paraId="427A70C6" w14:textId="77777777" w:rsidR="00182408" w:rsidRPr="004A65E3" w:rsidRDefault="00182408" w:rsidP="004A65E3">
      <w:pPr>
        <w:autoSpaceDE w:val="0"/>
        <w:autoSpaceDN w:val="0"/>
        <w:adjustRightInd w:val="0"/>
        <w:spacing w:after="0" w:line="240" w:lineRule="auto"/>
        <w:rPr>
          <w:rFonts w:ascii="Times New Roman" w:hAnsi="Times New Roman" w:cs="Times New Roman"/>
          <w:sz w:val="24"/>
          <w:szCs w:val="24"/>
          <w:lang w:val="en-US"/>
        </w:rPr>
      </w:pPr>
    </w:p>
    <w:p w14:paraId="6E453F5B" w14:textId="77777777" w:rsidR="00182408" w:rsidRPr="004A65E3" w:rsidRDefault="00182408"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 xml:space="preserve">Easy Navigation: Usability testing will concentrate on making sure that </w:t>
      </w:r>
      <w:proofErr w:type="spellStart"/>
      <w:r w:rsidRPr="004A65E3">
        <w:rPr>
          <w:rFonts w:ascii="Times New Roman" w:hAnsi="Times New Roman" w:cs="Times New Roman"/>
          <w:sz w:val="24"/>
          <w:szCs w:val="24"/>
          <w:lang w:val="en-US"/>
        </w:rPr>
        <w:t>SurveyPro</w:t>
      </w:r>
      <w:proofErr w:type="spellEnd"/>
      <w:r w:rsidRPr="004A65E3">
        <w:rPr>
          <w:rFonts w:ascii="Times New Roman" w:hAnsi="Times New Roman" w:cs="Times New Roman"/>
          <w:sz w:val="24"/>
          <w:szCs w:val="24"/>
          <w:lang w:val="en-US"/>
        </w:rPr>
        <w:t xml:space="preserve"> is easy to use for all target users. It will evaluate if users can navigate the platform's various parts and access capabilities for creating surveys with ease.</w:t>
      </w:r>
    </w:p>
    <w:p w14:paraId="719C87AF" w14:textId="77777777" w:rsidR="00182408" w:rsidRPr="004A65E3" w:rsidRDefault="00182408" w:rsidP="004A65E3">
      <w:pPr>
        <w:autoSpaceDE w:val="0"/>
        <w:autoSpaceDN w:val="0"/>
        <w:adjustRightInd w:val="0"/>
        <w:spacing w:after="0" w:line="240" w:lineRule="auto"/>
        <w:rPr>
          <w:rFonts w:ascii="Times New Roman" w:hAnsi="Times New Roman" w:cs="Times New Roman"/>
          <w:sz w:val="24"/>
          <w:szCs w:val="24"/>
          <w:lang w:val="en-US"/>
        </w:rPr>
      </w:pPr>
    </w:p>
    <w:p w14:paraId="1D0E27B5" w14:textId="2B35A03D" w:rsidR="00182408" w:rsidRPr="004A65E3" w:rsidRDefault="00182408" w:rsidP="004A65E3">
      <w:pPr>
        <w:autoSpaceDE w:val="0"/>
        <w:autoSpaceDN w:val="0"/>
        <w:adjustRightInd w:val="0"/>
        <w:spacing w:after="0" w:line="240" w:lineRule="auto"/>
        <w:rPr>
          <w:rFonts w:ascii="Times New Roman" w:hAnsi="Times New Roman" w:cs="Times New Roman"/>
          <w:sz w:val="24"/>
          <w:szCs w:val="24"/>
          <w:lang w:val="en-US"/>
        </w:rPr>
      </w:pPr>
      <w:r w:rsidRPr="004A65E3">
        <w:rPr>
          <w:rFonts w:ascii="Times New Roman" w:hAnsi="Times New Roman" w:cs="Times New Roman"/>
          <w:sz w:val="24"/>
          <w:szCs w:val="24"/>
          <w:lang w:val="en-US"/>
        </w:rPr>
        <w:t>Accessibility: Usability testing will confirm the website's accessibility features, which are designed to accommodate users with disabilities such as those who have visual, hearing, or motor impairments. The goal is to make sure that the platform is accessible and user-friendly for every potential user.</w:t>
      </w:r>
    </w:p>
    <w:p w14:paraId="43160A38" w14:textId="77777777" w:rsidR="00182408" w:rsidRDefault="00182408" w:rsidP="00182408">
      <w:pPr>
        <w:autoSpaceDE w:val="0"/>
        <w:autoSpaceDN w:val="0"/>
        <w:adjustRightInd w:val="0"/>
        <w:spacing w:after="0" w:line="240" w:lineRule="auto"/>
        <w:jc w:val="left"/>
        <w:rPr>
          <w:rFonts w:ascii="AppleSystemUIFont" w:hAnsi="AppleSystemUIFont" w:cs="AppleSystemUIFont"/>
          <w:sz w:val="26"/>
          <w:szCs w:val="26"/>
          <w:lang w:val="en-US"/>
        </w:rPr>
      </w:pPr>
    </w:p>
    <w:p w14:paraId="2C3D3C61" w14:textId="77777777" w:rsidR="009F58A4" w:rsidRPr="009F58A4" w:rsidRDefault="009F58A4" w:rsidP="009F58A4"/>
    <w:p w14:paraId="3F2EE109" w14:textId="63A571CE" w:rsidR="001C0E1C" w:rsidRDefault="001C0E1C" w:rsidP="001C0E1C"/>
    <w:p w14:paraId="5D0BEA63" w14:textId="77777777" w:rsidR="004A65E3" w:rsidRPr="001C0E1C" w:rsidRDefault="004A65E3" w:rsidP="001C0E1C"/>
    <w:p w14:paraId="7F4B207A" w14:textId="0029E7A1" w:rsidR="00B03CFF" w:rsidRDefault="00B03CFF" w:rsidP="00B03CFF"/>
    <w:p w14:paraId="16EADADA" w14:textId="06C414AE" w:rsidR="00182408" w:rsidRDefault="00182408" w:rsidP="00182408">
      <w:pPr>
        <w:pStyle w:val="Heading1"/>
        <w:rPr>
          <w:rFonts w:ascii="Times New Roman" w:hAnsi="Times New Roman" w:cs="Times New Roman"/>
          <w:b/>
          <w:bCs/>
        </w:rPr>
      </w:pPr>
      <w:bookmarkStart w:id="5" w:name="_Toc148059606"/>
      <w:r>
        <w:rPr>
          <w:rFonts w:ascii="Times New Roman" w:hAnsi="Times New Roman" w:cs="Times New Roman"/>
          <w:b/>
          <w:bCs/>
        </w:rPr>
        <w:lastRenderedPageBreak/>
        <w:t>Typical tasks for users</w:t>
      </w:r>
      <w:r w:rsidR="00EE5F4D">
        <w:rPr>
          <w:rFonts w:ascii="Times New Roman" w:hAnsi="Times New Roman" w:cs="Times New Roman"/>
          <w:b/>
          <w:bCs/>
        </w:rPr>
        <w:t xml:space="preserve"> to perform</w:t>
      </w:r>
      <w:bookmarkEnd w:id="5"/>
    </w:p>
    <w:p w14:paraId="643BBB6B" w14:textId="6291DB13" w:rsidR="00182408" w:rsidRPr="00BE7E00" w:rsidRDefault="00182408" w:rsidP="00BE7E00">
      <w:pPr>
        <w:rPr>
          <w:rFonts w:ascii="Times New Roman" w:hAnsi="Times New Roman" w:cs="Times New Roman"/>
          <w:sz w:val="24"/>
          <w:szCs w:val="24"/>
        </w:rPr>
      </w:pPr>
    </w:p>
    <w:p w14:paraId="5D5EFD64"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 xml:space="preserve">During usability testing, we have discovered key actions that participants must complete on the </w:t>
      </w:r>
      <w:proofErr w:type="spellStart"/>
      <w:r w:rsidRPr="00BE7E00">
        <w:rPr>
          <w:rFonts w:ascii="Times New Roman" w:hAnsi="Times New Roman" w:cs="Times New Roman"/>
          <w:sz w:val="24"/>
          <w:szCs w:val="24"/>
          <w:lang w:val="en-US"/>
        </w:rPr>
        <w:t>SurveyPro</w:t>
      </w:r>
      <w:proofErr w:type="spellEnd"/>
      <w:r w:rsidRPr="00BE7E00">
        <w:rPr>
          <w:rFonts w:ascii="Times New Roman" w:hAnsi="Times New Roman" w:cs="Times New Roman"/>
          <w:sz w:val="24"/>
          <w:szCs w:val="24"/>
          <w:lang w:val="en-US"/>
        </w:rPr>
        <w:t xml:space="preserve"> platform in order to gather various sorts of data:</w:t>
      </w:r>
    </w:p>
    <w:p w14:paraId="202BC29E"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p>
    <w:p w14:paraId="49D5E058"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Creating a New Survey:</w:t>
      </w:r>
    </w:p>
    <w:p w14:paraId="5088F8C4" w14:textId="77777777" w:rsidR="00BA219E" w:rsidRPr="00BE7E00" w:rsidRDefault="00BA219E" w:rsidP="00BE7E00">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It is up to the users to start the process of making a new survey.</w:t>
      </w:r>
    </w:p>
    <w:p w14:paraId="31BC60C7" w14:textId="77777777" w:rsidR="00BA219E" w:rsidRPr="00BE7E00" w:rsidRDefault="00BA219E" w:rsidP="00BE7E00">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They will specify the survey's title, description, and intended audience.</w:t>
      </w:r>
    </w:p>
    <w:p w14:paraId="22D98983" w14:textId="0927D7B6" w:rsidR="00BA219E" w:rsidRPr="00BE7E00" w:rsidRDefault="00BA219E" w:rsidP="00BE7E00">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 xml:space="preserve">A variety of survey question styles, such as </w:t>
      </w:r>
      <w:proofErr w:type="gramStart"/>
      <w:r w:rsidRPr="00BE7E00">
        <w:rPr>
          <w:rFonts w:ascii="Times New Roman" w:hAnsi="Times New Roman" w:cs="Times New Roman"/>
          <w:sz w:val="24"/>
          <w:szCs w:val="24"/>
          <w:lang w:val="en-US"/>
        </w:rPr>
        <w:t>multiple-choices</w:t>
      </w:r>
      <w:proofErr w:type="gramEnd"/>
      <w:r w:rsidRPr="00BE7E00">
        <w:rPr>
          <w:rFonts w:ascii="Times New Roman" w:hAnsi="Times New Roman" w:cs="Times New Roman"/>
          <w:sz w:val="24"/>
          <w:szCs w:val="24"/>
          <w:lang w:val="en-US"/>
        </w:rPr>
        <w:t xml:space="preserve"> will be set up by participants.</w:t>
      </w:r>
    </w:p>
    <w:p w14:paraId="0E7D2A8E" w14:textId="77777777" w:rsidR="00BA219E" w:rsidRPr="00BE7E00" w:rsidRDefault="00BA219E" w:rsidP="00BE7E00">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A time stamp will be kept on how long it took to create the entire survey.</w:t>
      </w:r>
    </w:p>
    <w:p w14:paraId="72D63365"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p>
    <w:p w14:paraId="108E54A0" w14:textId="77777777" w:rsidR="00182408" w:rsidRPr="00BE7E00" w:rsidRDefault="00182408" w:rsidP="00BE7E00">
      <w:pPr>
        <w:rPr>
          <w:rFonts w:ascii="Times New Roman" w:hAnsi="Times New Roman" w:cs="Times New Roman"/>
          <w:sz w:val="24"/>
          <w:szCs w:val="24"/>
        </w:rPr>
      </w:pPr>
    </w:p>
    <w:p w14:paraId="0CED99C3"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Sharing a survey:</w:t>
      </w:r>
    </w:p>
    <w:p w14:paraId="12309553"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p>
    <w:p w14:paraId="6CDD4F91" w14:textId="77777777" w:rsidR="00BA219E" w:rsidRPr="00BE7E00" w:rsidRDefault="00BA219E" w:rsidP="00BE7E00">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Users will practice sharing surveys to respondents.</w:t>
      </w:r>
    </w:p>
    <w:p w14:paraId="01425348" w14:textId="77777777" w:rsidR="00BA219E" w:rsidRPr="00BE7E00" w:rsidRDefault="00BA219E" w:rsidP="00BE7E00">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They can decide to use email invitations, social media sharing, or creating a link to the poll as their sharing option.</w:t>
      </w:r>
    </w:p>
    <w:p w14:paraId="6881B052" w14:textId="77777777" w:rsidR="00BA219E" w:rsidRPr="00BE7E00" w:rsidRDefault="00BA219E" w:rsidP="00BE7E00">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The amount of time needed to complete a share operation and any faults encountered will be recorded.</w:t>
      </w:r>
    </w:p>
    <w:p w14:paraId="52561859"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p>
    <w:p w14:paraId="4BF0FC7A"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Taking Sample Survey:</w:t>
      </w:r>
    </w:p>
    <w:p w14:paraId="7712AE9B"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p>
    <w:p w14:paraId="22C16BCB" w14:textId="13474F4C" w:rsidR="00BA219E" w:rsidRPr="00BE7E00" w:rsidRDefault="00BA219E" w:rsidP="00BE7E00">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Users will access and complete a sample survey as if they were the respondents.</w:t>
      </w:r>
    </w:p>
    <w:p w14:paraId="71510B68" w14:textId="77777777" w:rsidR="00BA219E" w:rsidRPr="00BE7E00" w:rsidRDefault="00BA219E" w:rsidP="00BE7E00">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They will respond to different kinds of questions.</w:t>
      </w:r>
    </w:p>
    <w:p w14:paraId="4D2F8B9E" w14:textId="77777777" w:rsidR="00BA219E" w:rsidRPr="00BE7E00" w:rsidRDefault="00BA219E" w:rsidP="00BE7E00">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The amount of time needed to finish the sample survey will be noted.</w:t>
      </w:r>
    </w:p>
    <w:p w14:paraId="340C0989" w14:textId="77777777" w:rsidR="00BA219E" w:rsidRPr="00BE7E00" w:rsidRDefault="00BA219E" w:rsidP="00BE7E00">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Any mistakes or problems that arise while doing the survey will be recorded.</w:t>
      </w:r>
    </w:p>
    <w:p w14:paraId="4CD69E24" w14:textId="77777777" w:rsidR="00BA219E" w:rsidRPr="00BE7E00" w:rsidRDefault="00BA219E" w:rsidP="00BE7E00">
      <w:pPr>
        <w:autoSpaceDE w:val="0"/>
        <w:autoSpaceDN w:val="0"/>
        <w:adjustRightInd w:val="0"/>
        <w:spacing w:after="0" w:line="240" w:lineRule="auto"/>
        <w:rPr>
          <w:rFonts w:ascii="Times New Roman" w:hAnsi="Times New Roman" w:cs="Times New Roman"/>
          <w:sz w:val="24"/>
          <w:szCs w:val="24"/>
          <w:lang w:val="en-US"/>
        </w:rPr>
      </w:pPr>
    </w:p>
    <w:p w14:paraId="749CE32F" w14:textId="3320EA10" w:rsidR="00407D4C" w:rsidRPr="00BE7E00" w:rsidRDefault="00407D4C" w:rsidP="00BE7E00">
      <w:pPr>
        <w:rPr>
          <w:rFonts w:ascii="Times New Roman" w:hAnsi="Times New Roman" w:cs="Times New Roman"/>
          <w:b/>
          <w:bCs/>
          <w:sz w:val="24"/>
          <w:szCs w:val="24"/>
        </w:rPr>
      </w:pPr>
    </w:p>
    <w:p w14:paraId="6DD11388" w14:textId="77777777" w:rsidR="00A8205B" w:rsidRPr="00BE7E00" w:rsidRDefault="00A8205B" w:rsidP="00BE7E00">
      <w:p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Access the FAQs and Help:</w:t>
      </w:r>
    </w:p>
    <w:p w14:paraId="08E7410B" w14:textId="77777777" w:rsidR="00A8205B" w:rsidRPr="00BE7E00" w:rsidRDefault="00A8205B" w:rsidP="00BE7E00">
      <w:pPr>
        <w:autoSpaceDE w:val="0"/>
        <w:autoSpaceDN w:val="0"/>
        <w:adjustRightInd w:val="0"/>
        <w:spacing w:after="0" w:line="240" w:lineRule="auto"/>
        <w:rPr>
          <w:rFonts w:ascii="Times New Roman" w:hAnsi="Times New Roman" w:cs="Times New Roman"/>
          <w:sz w:val="24"/>
          <w:szCs w:val="24"/>
          <w:lang w:val="en-US"/>
        </w:rPr>
      </w:pPr>
    </w:p>
    <w:p w14:paraId="2AB7078F" w14:textId="77777777" w:rsidR="00A8205B" w:rsidRPr="00BE7E00" w:rsidRDefault="00A8205B" w:rsidP="00BE7E00">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Users will try to visit the FAQs and help pages on the platform.</w:t>
      </w:r>
    </w:p>
    <w:p w14:paraId="4AA9B424" w14:textId="77777777" w:rsidR="00A8205B" w:rsidRPr="00BE7E00" w:rsidRDefault="00A8205B" w:rsidP="00BE7E00">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It will be kept track of how frequently users consult the online help and FAQ sections.</w:t>
      </w:r>
    </w:p>
    <w:p w14:paraId="6B70B5F2" w14:textId="77777777" w:rsidR="00A8205B" w:rsidRPr="00BE7E00" w:rsidRDefault="00A8205B" w:rsidP="00BE7E00">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Any problems locating and utilizing these materials will be noted.</w:t>
      </w:r>
    </w:p>
    <w:p w14:paraId="5E010231" w14:textId="77777777" w:rsidR="00A8205B" w:rsidRPr="00BE7E00" w:rsidRDefault="00A8205B" w:rsidP="00BE7E00">
      <w:pPr>
        <w:autoSpaceDE w:val="0"/>
        <w:autoSpaceDN w:val="0"/>
        <w:adjustRightInd w:val="0"/>
        <w:spacing w:after="0" w:line="240" w:lineRule="auto"/>
        <w:rPr>
          <w:rFonts w:ascii="Times New Roman" w:hAnsi="Times New Roman" w:cs="Times New Roman"/>
          <w:sz w:val="24"/>
          <w:szCs w:val="24"/>
          <w:lang w:val="en-US"/>
        </w:rPr>
      </w:pPr>
    </w:p>
    <w:p w14:paraId="67BE069D" w14:textId="77777777" w:rsidR="00A8205B" w:rsidRPr="00BE7E00" w:rsidRDefault="00A8205B" w:rsidP="00BE7E00">
      <w:p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Change the user profile:</w:t>
      </w:r>
    </w:p>
    <w:p w14:paraId="001095B2" w14:textId="77777777" w:rsidR="00A8205B" w:rsidRPr="00BE7E00" w:rsidRDefault="00A8205B" w:rsidP="00BE7E00">
      <w:pPr>
        <w:autoSpaceDE w:val="0"/>
        <w:autoSpaceDN w:val="0"/>
        <w:adjustRightInd w:val="0"/>
        <w:spacing w:after="0" w:line="240" w:lineRule="auto"/>
        <w:rPr>
          <w:rFonts w:ascii="Times New Roman" w:hAnsi="Times New Roman" w:cs="Times New Roman"/>
          <w:sz w:val="24"/>
          <w:szCs w:val="24"/>
          <w:lang w:val="en-US"/>
        </w:rPr>
      </w:pPr>
    </w:p>
    <w:p w14:paraId="174B8D48" w14:textId="77777777" w:rsidR="00A8205B" w:rsidRPr="00BE7E00" w:rsidRDefault="00A8205B" w:rsidP="00BE7E00">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Participants can change their name and email in their user profiles.</w:t>
      </w:r>
    </w:p>
    <w:p w14:paraId="4877BECD" w14:textId="49191DCD" w:rsidR="00A8205B" w:rsidRDefault="00A8205B" w:rsidP="00BE7E00">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US"/>
        </w:rPr>
      </w:pPr>
      <w:r w:rsidRPr="00BE7E00">
        <w:rPr>
          <w:rFonts w:ascii="Times New Roman" w:hAnsi="Times New Roman" w:cs="Times New Roman"/>
          <w:sz w:val="24"/>
          <w:szCs w:val="24"/>
          <w:lang w:val="en-US"/>
        </w:rPr>
        <w:t>Any faults discovered as well as the time it took to modify a profile will be noted.</w:t>
      </w:r>
    </w:p>
    <w:p w14:paraId="63992A25" w14:textId="77777777" w:rsidR="005A50E9" w:rsidRPr="00BE7E00" w:rsidRDefault="005A50E9" w:rsidP="005A50E9">
      <w:pPr>
        <w:pStyle w:val="ListParagraph"/>
        <w:autoSpaceDE w:val="0"/>
        <w:autoSpaceDN w:val="0"/>
        <w:adjustRightInd w:val="0"/>
        <w:spacing w:after="0" w:line="240" w:lineRule="auto"/>
        <w:rPr>
          <w:rFonts w:ascii="Times New Roman" w:hAnsi="Times New Roman" w:cs="Times New Roman"/>
          <w:sz w:val="24"/>
          <w:szCs w:val="24"/>
          <w:lang w:val="en-US"/>
        </w:rPr>
      </w:pPr>
    </w:p>
    <w:p w14:paraId="34DF9615" w14:textId="2066320C" w:rsidR="00A8205B" w:rsidRDefault="00A8205B" w:rsidP="00A8205B">
      <w:pPr>
        <w:autoSpaceDE w:val="0"/>
        <w:autoSpaceDN w:val="0"/>
        <w:adjustRightInd w:val="0"/>
        <w:spacing w:after="0" w:line="240" w:lineRule="auto"/>
        <w:rPr>
          <w:rFonts w:ascii="AppleSystemUIFont" w:hAnsi="AppleSystemUIFont" w:cs="AppleSystemUIFont"/>
          <w:sz w:val="26"/>
          <w:szCs w:val="26"/>
          <w:lang w:val="en-US"/>
        </w:rPr>
      </w:pPr>
    </w:p>
    <w:p w14:paraId="0B9AAF3C" w14:textId="77777777" w:rsidR="00BE7E00" w:rsidRDefault="00BE7E00" w:rsidP="00A8205B">
      <w:pPr>
        <w:autoSpaceDE w:val="0"/>
        <w:autoSpaceDN w:val="0"/>
        <w:adjustRightInd w:val="0"/>
        <w:spacing w:after="0" w:line="240" w:lineRule="auto"/>
        <w:rPr>
          <w:rFonts w:ascii="AppleSystemUIFont" w:hAnsi="AppleSystemUIFont" w:cs="AppleSystemUIFont"/>
          <w:sz w:val="26"/>
          <w:szCs w:val="26"/>
          <w:lang w:val="en-US"/>
        </w:rPr>
      </w:pPr>
    </w:p>
    <w:p w14:paraId="75A36800" w14:textId="16E06A1F" w:rsidR="00EE5F4D" w:rsidRDefault="00EE5F4D" w:rsidP="00EE5F4D">
      <w:pPr>
        <w:pStyle w:val="Heading1"/>
        <w:rPr>
          <w:rFonts w:ascii="Times New Roman" w:hAnsi="Times New Roman" w:cs="Times New Roman"/>
          <w:b/>
          <w:bCs/>
        </w:rPr>
      </w:pPr>
      <w:bookmarkStart w:id="6" w:name="_Toc148059607"/>
      <w:r>
        <w:rPr>
          <w:rFonts w:ascii="Times New Roman" w:hAnsi="Times New Roman" w:cs="Times New Roman"/>
          <w:b/>
          <w:bCs/>
        </w:rPr>
        <w:lastRenderedPageBreak/>
        <w:t>Type of data to collect</w:t>
      </w:r>
      <w:bookmarkEnd w:id="6"/>
    </w:p>
    <w:p w14:paraId="4F9BADCD" w14:textId="22676F6F" w:rsidR="003961F7" w:rsidRDefault="003961F7" w:rsidP="00B03CFF">
      <w:pPr>
        <w:rPr>
          <w:rFonts w:ascii="Times New Roman" w:hAnsi="Times New Roman" w:cs="Times New Roman"/>
          <w:b/>
          <w:bCs/>
          <w:sz w:val="32"/>
          <w:szCs w:val="32"/>
        </w:rPr>
      </w:pPr>
    </w:p>
    <w:p w14:paraId="0A2181B9" w14:textId="583293E7" w:rsidR="00EE5F4D" w:rsidRPr="00E57FF8" w:rsidRDefault="00EE5F4D" w:rsidP="00EE5F4D">
      <w:pPr>
        <w:rPr>
          <w:rFonts w:ascii="Times New Roman" w:hAnsi="Times New Roman" w:cs="Times New Roman"/>
          <w:sz w:val="24"/>
          <w:szCs w:val="24"/>
        </w:rPr>
      </w:pPr>
      <w:r w:rsidRPr="00E57FF8">
        <w:rPr>
          <w:rFonts w:ascii="Times New Roman" w:hAnsi="Times New Roman" w:cs="Times New Roman"/>
          <w:sz w:val="24"/>
          <w:szCs w:val="24"/>
        </w:rPr>
        <w:t xml:space="preserve">The information to be gathered during usability testing for </w:t>
      </w:r>
      <w:proofErr w:type="spellStart"/>
      <w:r w:rsidRPr="00E57FF8">
        <w:rPr>
          <w:rFonts w:ascii="Times New Roman" w:hAnsi="Times New Roman" w:cs="Times New Roman"/>
          <w:sz w:val="24"/>
          <w:szCs w:val="24"/>
        </w:rPr>
        <w:t>SurveyPro</w:t>
      </w:r>
      <w:proofErr w:type="spellEnd"/>
      <w:r w:rsidRPr="00E57FF8">
        <w:rPr>
          <w:rFonts w:ascii="Times New Roman" w:hAnsi="Times New Roman" w:cs="Times New Roman"/>
          <w:sz w:val="24"/>
          <w:szCs w:val="24"/>
        </w:rPr>
        <w:t xml:space="preserve"> is chosen with an emphasis on measurable and essential requirements. Each piece of data has a different use and helps in evaluating the performance and utility of the platform:</w:t>
      </w:r>
    </w:p>
    <w:p w14:paraId="752AC69E" w14:textId="427A3A19" w:rsidR="003961F7" w:rsidRPr="00E57FF8" w:rsidRDefault="00EE5F4D" w:rsidP="00E57FF8">
      <w:pPr>
        <w:pStyle w:val="ListParagraph"/>
        <w:numPr>
          <w:ilvl w:val="0"/>
          <w:numId w:val="22"/>
        </w:numPr>
        <w:rPr>
          <w:rFonts w:ascii="Times New Roman" w:hAnsi="Times New Roman" w:cs="Times New Roman"/>
          <w:sz w:val="24"/>
          <w:szCs w:val="24"/>
        </w:rPr>
      </w:pPr>
      <w:r w:rsidRPr="00E57FF8">
        <w:rPr>
          <w:rFonts w:ascii="Times New Roman" w:hAnsi="Times New Roman" w:cs="Times New Roman"/>
          <w:sz w:val="24"/>
          <w:szCs w:val="24"/>
        </w:rPr>
        <w:t>We can evaluate how efficiently these actions are performed by counting the time it takes users to create, share, and finish surveys. It helps in determining if users can do tasks quickly and successfully.</w:t>
      </w:r>
    </w:p>
    <w:p w14:paraId="365E0F51" w14:textId="517E604E" w:rsidR="003961F7" w:rsidRPr="00E57FF8" w:rsidRDefault="003961F7" w:rsidP="00E57FF8">
      <w:pPr>
        <w:rPr>
          <w:rFonts w:ascii="Times New Roman" w:hAnsi="Times New Roman" w:cs="Times New Roman"/>
          <w:sz w:val="24"/>
          <w:szCs w:val="24"/>
        </w:rPr>
      </w:pPr>
    </w:p>
    <w:p w14:paraId="29FF10B3" w14:textId="77777777" w:rsidR="00E57FF8" w:rsidRPr="00E57FF8" w:rsidRDefault="00E57FF8" w:rsidP="00E57FF8">
      <w:pPr>
        <w:pStyle w:val="ListParagraph"/>
        <w:numPr>
          <w:ilvl w:val="0"/>
          <w:numId w:val="22"/>
        </w:numPr>
        <w:autoSpaceDE w:val="0"/>
        <w:autoSpaceDN w:val="0"/>
        <w:adjustRightInd w:val="0"/>
        <w:spacing w:after="0" w:line="240" w:lineRule="auto"/>
        <w:rPr>
          <w:rFonts w:ascii="Times New Roman" w:hAnsi="Times New Roman" w:cs="Times New Roman"/>
          <w:sz w:val="24"/>
          <w:szCs w:val="24"/>
          <w:lang w:val="en-US"/>
        </w:rPr>
      </w:pPr>
      <w:r w:rsidRPr="00E57FF8">
        <w:rPr>
          <w:rFonts w:ascii="Times New Roman" w:hAnsi="Times New Roman" w:cs="Times New Roman"/>
          <w:sz w:val="24"/>
          <w:szCs w:val="24"/>
          <w:lang w:val="en-US"/>
        </w:rPr>
        <w:t>The number of errors that users make while completing various tasks can be counted and can reveal usability problems. It helps in locating areas of the platform where users can experience difficulties or confusion.</w:t>
      </w:r>
    </w:p>
    <w:p w14:paraId="39307E97" w14:textId="77777777" w:rsidR="00E57FF8" w:rsidRPr="00E57FF8" w:rsidRDefault="00E57FF8" w:rsidP="00E57FF8">
      <w:pPr>
        <w:autoSpaceDE w:val="0"/>
        <w:autoSpaceDN w:val="0"/>
        <w:adjustRightInd w:val="0"/>
        <w:spacing w:after="0" w:line="240" w:lineRule="auto"/>
        <w:rPr>
          <w:rFonts w:ascii="Times New Roman" w:hAnsi="Times New Roman" w:cs="Times New Roman"/>
          <w:sz w:val="24"/>
          <w:szCs w:val="24"/>
          <w:lang w:val="en-US"/>
        </w:rPr>
      </w:pPr>
    </w:p>
    <w:p w14:paraId="14753F59" w14:textId="77777777" w:rsidR="00E57FF8" w:rsidRPr="00E57FF8" w:rsidRDefault="00E57FF8" w:rsidP="00E57FF8">
      <w:pPr>
        <w:autoSpaceDE w:val="0"/>
        <w:autoSpaceDN w:val="0"/>
        <w:adjustRightInd w:val="0"/>
        <w:spacing w:after="0" w:line="240" w:lineRule="auto"/>
        <w:rPr>
          <w:rFonts w:ascii="Times New Roman" w:hAnsi="Times New Roman" w:cs="Times New Roman"/>
          <w:sz w:val="24"/>
          <w:szCs w:val="24"/>
          <w:lang w:val="en-US"/>
        </w:rPr>
      </w:pPr>
    </w:p>
    <w:p w14:paraId="710C00A9" w14:textId="77777777" w:rsidR="00E57FF8" w:rsidRPr="00E57FF8" w:rsidRDefault="00E57FF8" w:rsidP="00E57FF8">
      <w:pPr>
        <w:pStyle w:val="ListParagraph"/>
        <w:numPr>
          <w:ilvl w:val="0"/>
          <w:numId w:val="22"/>
        </w:numPr>
        <w:autoSpaceDE w:val="0"/>
        <w:autoSpaceDN w:val="0"/>
        <w:adjustRightInd w:val="0"/>
        <w:spacing w:after="0" w:line="240" w:lineRule="auto"/>
        <w:rPr>
          <w:rFonts w:ascii="Times New Roman" w:hAnsi="Times New Roman" w:cs="Times New Roman"/>
          <w:sz w:val="24"/>
          <w:szCs w:val="24"/>
          <w:lang w:val="en-US"/>
        </w:rPr>
      </w:pPr>
      <w:r w:rsidRPr="00E57FF8">
        <w:rPr>
          <w:rFonts w:ascii="Times New Roman" w:hAnsi="Times New Roman" w:cs="Times New Roman"/>
          <w:sz w:val="24"/>
          <w:szCs w:val="24"/>
          <w:lang w:val="en-US"/>
        </w:rPr>
        <w:t>We can better understand user involvement by keeping track of user session information like login frequency and session length. It gives information about how frequently users utilize the platform.</w:t>
      </w:r>
    </w:p>
    <w:p w14:paraId="74825099" w14:textId="77777777" w:rsidR="00E57FF8" w:rsidRPr="00E57FF8" w:rsidRDefault="00E57FF8" w:rsidP="00E57FF8">
      <w:pPr>
        <w:autoSpaceDE w:val="0"/>
        <w:autoSpaceDN w:val="0"/>
        <w:adjustRightInd w:val="0"/>
        <w:spacing w:after="0" w:line="240" w:lineRule="auto"/>
        <w:rPr>
          <w:rFonts w:ascii="Times New Roman" w:hAnsi="Times New Roman" w:cs="Times New Roman"/>
          <w:sz w:val="24"/>
          <w:szCs w:val="24"/>
          <w:lang w:val="en-US"/>
        </w:rPr>
      </w:pPr>
    </w:p>
    <w:p w14:paraId="465AEB80" w14:textId="4C905C52" w:rsidR="00E57FF8" w:rsidRPr="00E57FF8" w:rsidRDefault="00E57FF8" w:rsidP="00E57FF8">
      <w:pPr>
        <w:pStyle w:val="ListParagraph"/>
        <w:numPr>
          <w:ilvl w:val="0"/>
          <w:numId w:val="22"/>
        </w:numPr>
        <w:autoSpaceDE w:val="0"/>
        <w:autoSpaceDN w:val="0"/>
        <w:adjustRightInd w:val="0"/>
        <w:spacing w:after="0" w:line="240" w:lineRule="auto"/>
        <w:rPr>
          <w:rFonts w:ascii="Times New Roman" w:hAnsi="Times New Roman" w:cs="Times New Roman"/>
          <w:sz w:val="24"/>
          <w:szCs w:val="24"/>
          <w:lang w:val="en-US"/>
        </w:rPr>
      </w:pPr>
      <w:r w:rsidRPr="00E57FF8">
        <w:rPr>
          <w:rFonts w:ascii="Times New Roman" w:hAnsi="Times New Roman" w:cs="Times New Roman"/>
          <w:sz w:val="24"/>
          <w:szCs w:val="24"/>
          <w:lang w:val="en-US"/>
        </w:rPr>
        <w:t xml:space="preserve">The percentage of surveys that are actually completed provides insightful data regarding user dedication and satisfaction. It aids in evaluating how well the platform facilitates the </w:t>
      </w:r>
      <w:r w:rsidR="003E7EFF">
        <w:rPr>
          <w:rFonts w:ascii="Times New Roman" w:hAnsi="Times New Roman" w:cs="Times New Roman"/>
          <w:sz w:val="24"/>
          <w:szCs w:val="24"/>
          <w:lang w:val="en-US"/>
        </w:rPr>
        <w:t>development</w:t>
      </w:r>
      <w:r w:rsidRPr="00E57FF8">
        <w:rPr>
          <w:rFonts w:ascii="Times New Roman" w:hAnsi="Times New Roman" w:cs="Times New Roman"/>
          <w:sz w:val="24"/>
          <w:szCs w:val="24"/>
          <w:lang w:val="en-US"/>
        </w:rPr>
        <w:t xml:space="preserve"> of surveys and data gathering.</w:t>
      </w:r>
    </w:p>
    <w:p w14:paraId="29097953" w14:textId="77777777" w:rsidR="00E57FF8" w:rsidRPr="00E57FF8" w:rsidRDefault="00E57FF8" w:rsidP="00E57FF8">
      <w:pPr>
        <w:autoSpaceDE w:val="0"/>
        <w:autoSpaceDN w:val="0"/>
        <w:adjustRightInd w:val="0"/>
        <w:spacing w:after="0" w:line="240" w:lineRule="auto"/>
        <w:rPr>
          <w:rFonts w:ascii="Times New Roman" w:hAnsi="Times New Roman" w:cs="Times New Roman"/>
          <w:sz w:val="24"/>
          <w:szCs w:val="24"/>
          <w:lang w:val="en-US"/>
        </w:rPr>
      </w:pPr>
    </w:p>
    <w:p w14:paraId="78416DEB" w14:textId="6B80273D" w:rsidR="003961F7" w:rsidRPr="00E57FF8" w:rsidRDefault="00E57FF8" w:rsidP="00E57FF8">
      <w:pPr>
        <w:pStyle w:val="ListParagraph"/>
        <w:numPr>
          <w:ilvl w:val="0"/>
          <w:numId w:val="22"/>
        </w:numPr>
        <w:rPr>
          <w:rFonts w:ascii="Times New Roman" w:hAnsi="Times New Roman" w:cs="Times New Roman"/>
          <w:sz w:val="24"/>
          <w:szCs w:val="24"/>
        </w:rPr>
      </w:pPr>
      <w:r w:rsidRPr="00E57FF8">
        <w:rPr>
          <w:rFonts w:ascii="Times New Roman" w:hAnsi="Times New Roman" w:cs="Times New Roman"/>
          <w:sz w:val="24"/>
          <w:szCs w:val="24"/>
          <w:lang w:val="en-US"/>
        </w:rPr>
        <w:t>The platform can be customized to meet the needs of each individual user by gathering information about their preferences, such as preferred survey topics and customization options. It improves the user experience by offering individualized features and content.</w:t>
      </w:r>
    </w:p>
    <w:p w14:paraId="2EE7D1BE" w14:textId="0E66209F" w:rsidR="003961F7" w:rsidRDefault="003961F7" w:rsidP="00B03CFF">
      <w:pPr>
        <w:rPr>
          <w:rFonts w:ascii="Times New Roman" w:hAnsi="Times New Roman" w:cs="Times New Roman"/>
          <w:b/>
          <w:bCs/>
          <w:sz w:val="32"/>
          <w:szCs w:val="32"/>
        </w:rPr>
      </w:pPr>
    </w:p>
    <w:p w14:paraId="7EFE3462" w14:textId="2760DE76" w:rsidR="003961F7" w:rsidRDefault="003961F7" w:rsidP="00B03CFF">
      <w:pPr>
        <w:rPr>
          <w:rFonts w:ascii="Times New Roman" w:hAnsi="Times New Roman" w:cs="Times New Roman"/>
          <w:b/>
          <w:bCs/>
          <w:sz w:val="32"/>
          <w:szCs w:val="32"/>
        </w:rPr>
      </w:pPr>
    </w:p>
    <w:p w14:paraId="4A430AAA" w14:textId="48413F1A" w:rsidR="00E57FF8" w:rsidRDefault="00E57FF8" w:rsidP="00B03CFF">
      <w:pPr>
        <w:rPr>
          <w:rFonts w:ascii="Times New Roman" w:hAnsi="Times New Roman" w:cs="Times New Roman"/>
          <w:b/>
          <w:bCs/>
          <w:sz w:val="32"/>
          <w:szCs w:val="32"/>
        </w:rPr>
      </w:pPr>
    </w:p>
    <w:p w14:paraId="0A1EAC07" w14:textId="55BA4B61" w:rsidR="00BE7E00" w:rsidRDefault="00BE7E00" w:rsidP="00B03CFF">
      <w:pPr>
        <w:rPr>
          <w:rFonts w:ascii="Times New Roman" w:hAnsi="Times New Roman" w:cs="Times New Roman"/>
          <w:b/>
          <w:bCs/>
          <w:sz w:val="32"/>
          <w:szCs w:val="32"/>
        </w:rPr>
      </w:pPr>
    </w:p>
    <w:p w14:paraId="66EAA2F9" w14:textId="527B2962" w:rsidR="00BE7E00" w:rsidRDefault="00BE7E00" w:rsidP="00B03CFF">
      <w:pPr>
        <w:rPr>
          <w:rFonts w:ascii="Times New Roman" w:hAnsi="Times New Roman" w:cs="Times New Roman"/>
          <w:b/>
          <w:bCs/>
          <w:sz w:val="32"/>
          <w:szCs w:val="32"/>
        </w:rPr>
      </w:pPr>
    </w:p>
    <w:p w14:paraId="59EF8943" w14:textId="77777777" w:rsidR="00BE7E00" w:rsidRDefault="00BE7E00" w:rsidP="00B03CFF">
      <w:pPr>
        <w:rPr>
          <w:rFonts w:ascii="Times New Roman" w:hAnsi="Times New Roman" w:cs="Times New Roman"/>
          <w:b/>
          <w:bCs/>
          <w:sz w:val="32"/>
          <w:szCs w:val="32"/>
        </w:rPr>
      </w:pPr>
    </w:p>
    <w:p w14:paraId="4901BA95" w14:textId="359DA0BE" w:rsidR="00CA2599" w:rsidRDefault="00CA2599" w:rsidP="00CA2599">
      <w:pPr>
        <w:pStyle w:val="Heading1"/>
        <w:rPr>
          <w:rFonts w:ascii="Times New Roman" w:hAnsi="Times New Roman" w:cs="Times New Roman"/>
          <w:b/>
          <w:bCs/>
        </w:rPr>
      </w:pPr>
      <w:bookmarkStart w:id="7" w:name="_Toc148059608"/>
      <w:r>
        <w:rPr>
          <w:rFonts w:ascii="Times New Roman" w:hAnsi="Times New Roman" w:cs="Times New Roman"/>
          <w:b/>
          <w:bCs/>
        </w:rPr>
        <w:lastRenderedPageBreak/>
        <w:t>Recording methods for usability testing</w:t>
      </w:r>
      <w:r w:rsidR="00450659">
        <w:rPr>
          <w:rFonts w:ascii="Times New Roman" w:hAnsi="Times New Roman" w:cs="Times New Roman"/>
          <w:b/>
          <w:bCs/>
        </w:rPr>
        <w:t xml:space="preserve"> and why we chose this method</w:t>
      </w:r>
      <w:bookmarkEnd w:id="7"/>
    </w:p>
    <w:p w14:paraId="58C30ED5" w14:textId="77777777" w:rsidR="00CE68EC" w:rsidRPr="00CE68EC" w:rsidRDefault="00CE68EC" w:rsidP="00CE68EC"/>
    <w:p w14:paraId="0FAB1715" w14:textId="0B3D7D68" w:rsidR="00895717" w:rsidRPr="00CE68EC" w:rsidRDefault="00895717" w:rsidP="00895717">
      <w:pPr>
        <w:autoSpaceDE w:val="0"/>
        <w:autoSpaceDN w:val="0"/>
        <w:adjustRightInd w:val="0"/>
        <w:spacing w:after="0" w:line="240" w:lineRule="auto"/>
        <w:jc w:val="left"/>
        <w:rPr>
          <w:rFonts w:ascii="Times New Roman" w:hAnsi="Times New Roman" w:cs="Times New Roman"/>
          <w:sz w:val="24"/>
          <w:szCs w:val="24"/>
          <w:lang w:val="en-US"/>
        </w:rPr>
      </w:pPr>
      <w:r w:rsidRPr="00CE68EC">
        <w:rPr>
          <w:rFonts w:ascii="Times New Roman" w:hAnsi="Times New Roman" w:cs="Times New Roman"/>
          <w:sz w:val="24"/>
          <w:szCs w:val="24"/>
          <w:lang w:val="en-US"/>
        </w:rPr>
        <w:t xml:space="preserve">We have chosen two different recording techniques for </w:t>
      </w:r>
      <w:proofErr w:type="spellStart"/>
      <w:r w:rsidRPr="00CE68EC">
        <w:rPr>
          <w:rFonts w:ascii="Times New Roman" w:hAnsi="Times New Roman" w:cs="Times New Roman"/>
          <w:sz w:val="24"/>
          <w:szCs w:val="24"/>
          <w:lang w:val="en-US"/>
        </w:rPr>
        <w:t>SurveyPro</w:t>
      </w:r>
      <w:proofErr w:type="spellEnd"/>
      <w:r w:rsidRPr="00CE68EC">
        <w:rPr>
          <w:rFonts w:ascii="Times New Roman" w:hAnsi="Times New Roman" w:cs="Times New Roman"/>
          <w:sz w:val="24"/>
          <w:szCs w:val="24"/>
          <w:lang w:val="en-US"/>
        </w:rPr>
        <w:t xml:space="preserve"> usability testing, each offering a unique benefit:</w:t>
      </w:r>
    </w:p>
    <w:p w14:paraId="31A13F0C" w14:textId="77777777" w:rsidR="00895717" w:rsidRPr="00CE68EC" w:rsidRDefault="00895717" w:rsidP="00895717">
      <w:pPr>
        <w:autoSpaceDE w:val="0"/>
        <w:autoSpaceDN w:val="0"/>
        <w:adjustRightInd w:val="0"/>
        <w:spacing w:after="0" w:line="240" w:lineRule="auto"/>
        <w:jc w:val="left"/>
        <w:rPr>
          <w:rFonts w:ascii="Times New Roman" w:hAnsi="Times New Roman" w:cs="Times New Roman"/>
          <w:sz w:val="24"/>
          <w:szCs w:val="24"/>
          <w:lang w:val="en-US"/>
        </w:rPr>
      </w:pPr>
    </w:p>
    <w:p w14:paraId="11FC6E9A" w14:textId="4E84F851" w:rsidR="00895717" w:rsidRPr="00CE68EC" w:rsidRDefault="00895717" w:rsidP="00895717">
      <w:pPr>
        <w:autoSpaceDE w:val="0"/>
        <w:autoSpaceDN w:val="0"/>
        <w:adjustRightInd w:val="0"/>
        <w:spacing w:after="0" w:line="240" w:lineRule="auto"/>
        <w:jc w:val="left"/>
        <w:rPr>
          <w:rFonts w:ascii="Times New Roman" w:hAnsi="Times New Roman" w:cs="Times New Roman"/>
          <w:sz w:val="24"/>
          <w:szCs w:val="24"/>
          <w:lang w:val="en-US"/>
        </w:rPr>
      </w:pPr>
      <w:r w:rsidRPr="00CE68EC">
        <w:rPr>
          <w:rFonts w:ascii="Times New Roman" w:hAnsi="Times New Roman" w:cs="Times New Roman"/>
          <w:sz w:val="24"/>
          <w:szCs w:val="24"/>
          <w:lang w:val="en-US"/>
        </w:rPr>
        <w:t xml:space="preserve">Video Testing Methodology: Using video testing, we can see and examine how users of the </w:t>
      </w:r>
      <w:proofErr w:type="spellStart"/>
      <w:r w:rsidRPr="00CE68EC">
        <w:rPr>
          <w:rFonts w:ascii="Times New Roman" w:hAnsi="Times New Roman" w:cs="Times New Roman"/>
          <w:sz w:val="24"/>
          <w:szCs w:val="24"/>
          <w:lang w:val="en-US"/>
        </w:rPr>
        <w:t>SurveyPro</w:t>
      </w:r>
      <w:proofErr w:type="spellEnd"/>
      <w:r w:rsidRPr="00CE68EC">
        <w:rPr>
          <w:rFonts w:ascii="Times New Roman" w:hAnsi="Times New Roman" w:cs="Times New Roman"/>
          <w:sz w:val="24"/>
          <w:szCs w:val="24"/>
          <w:lang w:val="en-US"/>
        </w:rPr>
        <w:t xml:space="preserve"> platform behave, engage, and react in real time. Other evaluation techniques might not be as effective at capturing the engagement, dissatisfaction, and navigational techniques of users as this method does.</w:t>
      </w:r>
    </w:p>
    <w:p w14:paraId="1C2BC91D" w14:textId="77777777" w:rsidR="00895717" w:rsidRPr="00CE68EC" w:rsidRDefault="00895717" w:rsidP="00895717">
      <w:pPr>
        <w:autoSpaceDE w:val="0"/>
        <w:autoSpaceDN w:val="0"/>
        <w:adjustRightInd w:val="0"/>
        <w:spacing w:after="0" w:line="240" w:lineRule="auto"/>
        <w:jc w:val="left"/>
        <w:rPr>
          <w:rFonts w:ascii="Times New Roman" w:hAnsi="Times New Roman" w:cs="Times New Roman"/>
          <w:sz w:val="24"/>
          <w:szCs w:val="24"/>
          <w:lang w:val="en-US"/>
        </w:rPr>
      </w:pPr>
      <w:r w:rsidRPr="00CE68EC">
        <w:rPr>
          <w:rFonts w:ascii="Times New Roman" w:hAnsi="Times New Roman" w:cs="Times New Roman"/>
          <w:sz w:val="24"/>
          <w:szCs w:val="24"/>
          <w:lang w:val="en-US"/>
        </w:rPr>
        <w:t xml:space="preserve">Video testing provides a visual record of participant interactions, ensuring the collection of trustworthy and correct data. It enables a thorough evaluation and analysis of user </w:t>
      </w:r>
      <w:proofErr w:type="spellStart"/>
      <w:r w:rsidRPr="00CE68EC">
        <w:rPr>
          <w:rFonts w:ascii="Times New Roman" w:hAnsi="Times New Roman" w:cs="Times New Roman"/>
          <w:sz w:val="24"/>
          <w:szCs w:val="24"/>
          <w:lang w:val="en-US"/>
        </w:rPr>
        <w:t>behaviour</w:t>
      </w:r>
      <w:proofErr w:type="spellEnd"/>
      <w:r w:rsidRPr="00CE68EC">
        <w:rPr>
          <w:rFonts w:ascii="Times New Roman" w:hAnsi="Times New Roman" w:cs="Times New Roman"/>
          <w:sz w:val="24"/>
          <w:szCs w:val="24"/>
          <w:lang w:val="en-US"/>
        </w:rPr>
        <w:t>, providing a deeper comprehension of both usability issues and solutions.</w:t>
      </w:r>
    </w:p>
    <w:p w14:paraId="56CF15BB" w14:textId="77777777" w:rsidR="00895717" w:rsidRPr="00CE68EC" w:rsidRDefault="00895717" w:rsidP="00895717">
      <w:pPr>
        <w:autoSpaceDE w:val="0"/>
        <w:autoSpaceDN w:val="0"/>
        <w:adjustRightInd w:val="0"/>
        <w:spacing w:after="0" w:line="240" w:lineRule="auto"/>
        <w:jc w:val="left"/>
        <w:rPr>
          <w:rFonts w:ascii="Times New Roman" w:hAnsi="Times New Roman" w:cs="Times New Roman"/>
          <w:sz w:val="24"/>
          <w:szCs w:val="24"/>
          <w:lang w:val="en-US"/>
        </w:rPr>
      </w:pPr>
    </w:p>
    <w:p w14:paraId="6DCDE493" w14:textId="5AED9F75" w:rsidR="00E57FF8" w:rsidRPr="00CE68EC" w:rsidRDefault="00895717" w:rsidP="00B03CFF">
      <w:pPr>
        <w:rPr>
          <w:rFonts w:ascii="Times New Roman" w:hAnsi="Times New Roman" w:cs="Times New Roman"/>
          <w:sz w:val="24"/>
          <w:szCs w:val="24"/>
          <w:lang w:val="en-US"/>
        </w:rPr>
      </w:pPr>
      <w:r w:rsidRPr="00CE68EC">
        <w:rPr>
          <w:rFonts w:ascii="Times New Roman" w:hAnsi="Times New Roman" w:cs="Times New Roman"/>
          <w:sz w:val="24"/>
          <w:szCs w:val="24"/>
          <w:lang w:val="en-US"/>
        </w:rPr>
        <w:t>The flexibility of video testing allows for the selection of testers from various geographical regions. This improves the diversity of our user base and guarantees that usability testing takes a wide range of user perspectives into account.</w:t>
      </w:r>
    </w:p>
    <w:p w14:paraId="7F982389" w14:textId="77777777" w:rsidR="00CE68EC" w:rsidRPr="00CE68EC" w:rsidRDefault="00895717" w:rsidP="00CE68EC">
      <w:pPr>
        <w:autoSpaceDE w:val="0"/>
        <w:autoSpaceDN w:val="0"/>
        <w:adjustRightInd w:val="0"/>
        <w:spacing w:after="0" w:line="240" w:lineRule="auto"/>
        <w:jc w:val="left"/>
        <w:rPr>
          <w:rFonts w:ascii="Times New Roman" w:hAnsi="Times New Roman" w:cs="Times New Roman"/>
          <w:sz w:val="24"/>
          <w:szCs w:val="24"/>
          <w:lang w:val="en-US"/>
        </w:rPr>
      </w:pPr>
      <w:r w:rsidRPr="00CE68EC">
        <w:rPr>
          <w:rFonts w:ascii="Times New Roman" w:hAnsi="Times New Roman" w:cs="Times New Roman"/>
          <w:sz w:val="24"/>
          <w:szCs w:val="24"/>
          <w:lang w:val="en-US"/>
        </w:rPr>
        <w:t>Offline Testing Methodology:</w:t>
      </w:r>
      <w:r w:rsidR="00CE68EC" w:rsidRPr="00CE68EC">
        <w:rPr>
          <w:rFonts w:ascii="Times New Roman" w:hAnsi="Times New Roman" w:cs="Times New Roman"/>
          <w:sz w:val="24"/>
          <w:szCs w:val="24"/>
          <w:lang w:val="en-US"/>
        </w:rPr>
        <w:t xml:space="preserve">  By simulating a true user experience, offline usability testing reduces external factors that might influence participant interactions. With the use of this technique, we can spot potential problems that users can run into when using the platform, such as how it handles unusual inputs and errors.</w:t>
      </w:r>
    </w:p>
    <w:p w14:paraId="0A98451F" w14:textId="77777777" w:rsidR="00CE68EC" w:rsidRPr="00CE68EC" w:rsidRDefault="00CE68EC" w:rsidP="00CE68EC">
      <w:pPr>
        <w:autoSpaceDE w:val="0"/>
        <w:autoSpaceDN w:val="0"/>
        <w:adjustRightInd w:val="0"/>
        <w:spacing w:after="0" w:line="240" w:lineRule="auto"/>
        <w:jc w:val="left"/>
        <w:rPr>
          <w:rFonts w:ascii="Times New Roman" w:hAnsi="Times New Roman" w:cs="Times New Roman"/>
          <w:sz w:val="24"/>
          <w:szCs w:val="24"/>
          <w:lang w:val="en-US"/>
        </w:rPr>
      </w:pPr>
    </w:p>
    <w:p w14:paraId="0EA05D9A" w14:textId="77777777" w:rsidR="00CE68EC" w:rsidRPr="00CE68EC" w:rsidRDefault="00CE68EC" w:rsidP="00CE68EC">
      <w:pPr>
        <w:autoSpaceDE w:val="0"/>
        <w:autoSpaceDN w:val="0"/>
        <w:adjustRightInd w:val="0"/>
        <w:spacing w:after="0" w:line="240" w:lineRule="auto"/>
        <w:jc w:val="left"/>
        <w:rPr>
          <w:rFonts w:ascii="Times New Roman" w:hAnsi="Times New Roman" w:cs="Times New Roman"/>
          <w:sz w:val="24"/>
          <w:szCs w:val="24"/>
          <w:lang w:val="en-US"/>
        </w:rPr>
      </w:pPr>
      <w:r w:rsidRPr="00CE68EC">
        <w:rPr>
          <w:rFonts w:ascii="Times New Roman" w:hAnsi="Times New Roman" w:cs="Times New Roman"/>
          <w:sz w:val="24"/>
          <w:szCs w:val="24"/>
          <w:lang w:val="en-US"/>
        </w:rPr>
        <w:t xml:space="preserve">We can evaluate </w:t>
      </w:r>
      <w:proofErr w:type="spellStart"/>
      <w:r w:rsidRPr="00CE68EC">
        <w:rPr>
          <w:rFonts w:ascii="Times New Roman" w:hAnsi="Times New Roman" w:cs="Times New Roman"/>
          <w:sz w:val="24"/>
          <w:szCs w:val="24"/>
          <w:lang w:val="en-US"/>
        </w:rPr>
        <w:t>SurveyPro's</w:t>
      </w:r>
      <w:proofErr w:type="spellEnd"/>
      <w:r w:rsidRPr="00CE68EC">
        <w:rPr>
          <w:rFonts w:ascii="Times New Roman" w:hAnsi="Times New Roman" w:cs="Times New Roman"/>
          <w:sz w:val="24"/>
          <w:szCs w:val="24"/>
          <w:lang w:val="en-US"/>
        </w:rPr>
        <w:t xml:space="preserve"> performance in real-world scenarios because evaluators may closely match them. It helps in identifying usability issues that can appear throughout a user's typical experience.</w:t>
      </w:r>
    </w:p>
    <w:p w14:paraId="39339E49" w14:textId="77777777" w:rsidR="00CE68EC" w:rsidRPr="00CE68EC" w:rsidRDefault="00CE68EC" w:rsidP="00CE68EC">
      <w:pPr>
        <w:autoSpaceDE w:val="0"/>
        <w:autoSpaceDN w:val="0"/>
        <w:adjustRightInd w:val="0"/>
        <w:spacing w:after="0" w:line="240" w:lineRule="auto"/>
        <w:jc w:val="left"/>
        <w:rPr>
          <w:rFonts w:ascii="Times New Roman" w:hAnsi="Times New Roman" w:cs="Times New Roman"/>
          <w:sz w:val="24"/>
          <w:szCs w:val="24"/>
          <w:lang w:val="en-US"/>
        </w:rPr>
      </w:pPr>
    </w:p>
    <w:p w14:paraId="0C4C18FC" w14:textId="77777777" w:rsidR="00CE68EC" w:rsidRPr="00CE68EC" w:rsidRDefault="00CE68EC" w:rsidP="00CE68EC">
      <w:pPr>
        <w:autoSpaceDE w:val="0"/>
        <w:autoSpaceDN w:val="0"/>
        <w:adjustRightInd w:val="0"/>
        <w:spacing w:after="0" w:line="240" w:lineRule="auto"/>
        <w:jc w:val="left"/>
        <w:rPr>
          <w:rFonts w:ascii="Times New Roman" w:hAnsi="Times New Roman" w:cs="Times New Roman"/>
          <w:sz w:val="24"/>
          <w:szCs w:val="24"/>
          <w:lang w:val="en-US"/>
        </w:rPr>
      </w:pPr>
      <w:r w:rsidRPr="00CE68EC">
        <w:rPr>
          <w:rFonts w:ascii="Times New Roman" w:hAnsi="Times New Roman" w:cs="Times New Roman"/>
          <w:sz w:val="24"/>
          <w:szCs w:val="24"/>
          <w:lang w:val="en-US"/>
        </w:rPr>
        <w:t xml:space="preserve">The effectiveness of the platform's handling of mistakes and unexpected user </w:t>
      </w:r>
      <w:proofErr w:type="spellStart"/>
      <w:r w:rsidRPr="00CE68EC">
        <w:rPr>
          <w:rFonts w:ascii="Times New Roman" w:hAnsi="Times New Roman" w:cs="Times New Roman"/>
          <w:sz w:val="24"/>
          <w:szCs w:val="24"/>
          <w:lang w:val="en-US"/>
        </w:rPr>
        <w:t>behaviour</w:t>
      </w:r>
      <w:proofErr w:type="spellEnd"/>
      <w:r w:rsidRPr="00CE68EC">
        <w:rPr>
          <w:rFonts w:ascii="Times New Roman" w:hAnsi="Times New Roman" w:cs="Times New Roman"/>
          <w:sz w:val="24"/>
          <w:szCs w:val="24"/>
          <w:lang w:val="en-US"/>
        </w:rPr>
        <w:t xml:space="preserve"> is assessed through offline testing. This is essential to making sure the system is reliable and user-friendly.</w:t>
      </w:r>
    </w:p>
    <w:p w14:paraId="690B26FD" w14:textId="5E673371" w:rsidR="00895717" w:rsidRDefault="00895717" w:rsidP="00B03CFF">
      <w:pPr>
        <w:rPr>
          <w:rFonts w:ascii="AppleSystemUIFont" w:hAnsi="AppleSystemUIFont" w:cs="AppleSystemUIFont"/>
          <w:sz w:val="26"/>
          <w:szCs w:val="26"/>
          <w:lang w:val="en-US"/>
        </w:rPr>
      </w:pPr>
    </w:p>
    <w:p w14:paraId="0ECF710B" w14:textId="1E48C6A0" w:rsidR="0094483C" w:rsidRDefault="00A00901" w:rsidP="000F00B8">
      <w:pPr>
        <w:autoSpaceDE w:val="0"/>
        <w:autoSpaceDN w:val="0"/>
        <w:adjustRightInd w:val="0"/>
        <w:spacing w:after="0" w:line="240" w:lineRule="auto"/>
        <w:jc w:val="left"/>
        <w:rPr>
          <w:rFonts w:ascii="Times New Roman" w:hAnsi="Times New Roman" w:cs="Times New Roman"/>
          <w:sz w:val="24"/>
          <w:szCs w:val="24"/>
          <w:lang w:val="en-US"/>
        </w:rPr>
      </w:pPr>
      <w:r w:rsidRPr="00450659">
        <w:rPr>
          <w:rFonts w:ascii="Times New Roman" w:hAnsi="Times New Roman" w:cs="Times New Roman"/>
          <w:sz w:val="24"/>
          <w:szCs w:val="24"/>
          <w:lang w:val="en-US"/>
        </w:rPr>
        <w:t xml:space="preserve">In addition, we've taken the initiative to enclose a </w:t>
      </w:r>
      <w:r w:rsidR="00E4427F">
        <w:rPr>
          <w:rFonts w:ascii="Times New Roman" w:hAnsi="Times New Roman" w:cs="Times New Roman"/>
          <w:sz w:val="24"/>
          <w:szCs w:val="24"/>
          <w:lang w:val="en-US"/>
        </w:rPr>
        <w:t xml:space="preserve">link to a </w:t>
      </w:r>
      <w:r w:rsidRPr="00450659">
        <w:rPr>
          <w:rFonts w:ascii="Times New Roman" w:hAnsi="Times New Roman" w:cs="Times New Roman"/>
          <w:sz w:val="24"/>
          <w:szCs w:val="24"/>
          <w:lang w:val="en-US"/>
        </w:rPr>
        <w:t xml:space="preserve">video of a usability tester working on the </w:t>
      </w:r>
      <w:proofErr w:type="spellStart"/>
      <w:r w:rsidRPr="00450659">
        <w:rPr>
          <w:rFonts w:ascii="Times New Roman" w:hAnsi="Times New Roman" w:cs="Times New Roman"/>
          <w:sz w:val="24"/>
          <w:szCs w:val="24"/>
          <w:lang w:val="en-US"/>
        </w:rPr>
        <w:t>SurveyPro</w:t>
      </w:r>
      <w:proofErr w:type="spellEnd"/>
      <w:r w:rsidRPr="00450659">
        <w:rPr>
          <w:rFonts w:ascii="Times New Roman" w:hAnsi="Times New Roman" w:cs="Times New Roman"/>
          <w:sz w:val="24"/>
          <w:szCs w:val="24"/>
          <w:lang w:val="en-US"/>
        </w:rPr>
        <w:t xml:space="preserve"> website. This film offers a visual picture of the testing process and user interactions, serving as a useful resource for stakeholders.</w:t>
      </w:r>
    </w:p>
    <w:p w14:paraId="68F89C33" w14:textId="77777777" w:rsidR="008B4E11" w:rsidRDefault="008B4E11" w:rsidP="000F00B8">
      <w:pPr>
        <w:autoSpaceDE w:val="0"/>
        <w:autoSpaceDN w:val="0"/>
        <w:adjustRightInd w:val="0"/>
        <w:spacing w:after="0" w:line="240" w:lineRule="auto"/>
        <w:jc w:val="left"/>
        <w:rPr>
          <w:rFonts w:ascii="Times New Roman" w:hAnsi="Times New Roman" w:cs="Times New Roman"/>
          <w:sz w:val="24"/>
          <w:szCs w:val="24"/>
          <w:lang w:val="en-US"/>
        </w:rPr>
      </w:pPr>
    </w:p>
    <w:p w14:paraId="3F2D0860" w14:textId="3DA731D4" w:rsidR="008B4E11" w:rsidRDefault="008B4E11" w:rsidP="00B03CFF">
      <w:pPr>
        <w:rPr>
          <w:rFonts w:ascii="Times New Roman" w:hAnsi="Times New Roman" w:cs="Times New Roman"/>
          <w:sz w:val="24"/>
          <w:szCs w:val="24"/>
        </w:rPr>
      </w:pPr>
    </w:p>
    <w:p w14:paraId="7EC4599D" w14:textId="07156F57" w:rsidR="00DA7A38" w:rsidRDefault="00DA7A38" w:rsidP="00B03CFF">
      <w:pPr>
        <w:rPr>
          <w:rFonts w:ascii="Times New Roman" w:hAnsi="Times New Roman" w:cs="Times New Roman"/>
          <w:sz w:val="24"/>
          <w:szCs w:val="24"/>
        </w:rPr>
      </w:pPr>
    </w:p>
    <w:p w14:paraId="5C5D2030" w14:textId="77777777" w:rsidR="00235FF8" w:rsidRDefault="00235FF8" w:rsidP="00B03CFF">
      <w:pPr>
        <w:rPr>
          <w:rFonts w:ascii="Times New Roman" w:hAnsi="Times New Roman" w:cs="Times New Roman"/>
          <w:b/>
          <w:bCs/>
          <w:sz w:val="32"/>
          <w:szCs w:val="32"/>
        </w:rPr>
      </w:pPr>
    </w:p>
    <w:p w14:paraId="3F9F4A23" w14:textId="77777777" w:rsidR="006834F0" w:rsidRDefault="006834F0" w:rsidP="00B03CFF">
      <w:pPr>
        <w:rPr>
          <w:rFonts w:ascii="Times New Roman" w:hAnsi="Times New Roman" w:cs="Times New Roman"/>
          <w:b/>
          <w:bCs/>
          <w:sz w:val="32"/>
          <w:szCs w:val="32"/>
        </w:rPr>
      </w:pPr>
    </w:p>
    <w:p w14:paraId="2C245FF7" w14:textId="77777777" w:rsidR="003112E5" w:rsidRPr="000E7E16" w:rsidRDefault="003112E5" w:rsidP="003112E5">
      <w:pPr>
        <w:rPr>
          <w:rFonts w:ascii="Times New Roman" w:hAnsi="Times New Roman" w:cs="Times New Roman"/>
        </w:rPr>
      </w:pPr>
      <w:r w:rsidRPr="000E7E16">
        <w:rPr>
          <w:rFonts w:ascii="Times New Roman" w:hAnsi="Times New Roman" w:cs="Times New Roman"/>
        </w:rPr>
        <w:lastRenderedPageBreak/>
        <w:t>After testing the app, participants were prompted to complete these questions.</w:t>
      </w:r>
    </w:p>
    <w:p w14:paraId="09C4A62B" w14:textId="40F257F0" w:rsidR="00821A6C" w:rsidRDefault="00821A6C" w:rsidP="00821A6C">
      <w:pPr>
        <w:pStyle w:val="Heading1"/>
        <w:rPr>
          <w:rFonts w:ascii="Times New Roman" w:hAnsi="Times New Roman" w:cs="Times New Roman"/>
          <w:b/>
          <w:bCs/>
        </w:rPr>
      </w:pPr>
      <w:bookmarkStart w:id="8" w:name="_Toc148059609"/>
      <w:r>
        <w:rPr>
          <w:rFonts w:ascii="Times New Roman" w:hAnsi="Times New Roman" w:cs="Times New Roman"/>
          <w:b/>
          <w:bCs/>
        </w:rPr>
        <w:t>Questionnaire</w:t>
      </w:r>
      <w:bookmarkEnd w:id="8"/>
    </w:p>
    <w:p w14:paraId="7E0E6A38" w14:textId="0A0DE820" w:rsidR="00821A6C" w:rsidRDefault="00821A6C" w:rsidP="00821A6C"/>
    <w:p w14:paraId="528EB7D1" w14:textId="5B4CD0D2" w:rsidR="00821A6C" w:rsidRPr="000E7E16" w:rsidRDefault="00821A6C" w:rsidP="00821A6C">
      <w:pPr>
        <w:rPr>
          <w:rFonts w:ascii="Times New Roman" w:hAnsi="Times New Roman" w:cs="Times New Roman"/>
        </w:rPr>
      </w:pPr>
      <w:r w:rsidRPr="000E7E16">
        <w:rPr>
          <w:rFonts w:ascii="Times New Roman" w:hAnsi="Times New Roman" w:cs="Times New Roman"/>
        </w:rPr>
        <w:t xml:space="preserve">We appreciate your feedback regarding </w:t>
      </w:r>
      <w:proofErr w:type="spellStart"/>
      <w:r w:rsidRPr="000E7E16">
        <w:rPr>
          <w:rFonts w:ascii="Times New Roman" w:hAnsi="Times New Roman" w:cs="Times New Roman"/>
        </w:rPr>
        <w:t>SurveyPro</w:t>
      </w:r>
      <w:proofErr w:type="spellEnd"/>
      <w:r w:rsidRPr="000E7E16">
        <w:rPr>
          <w:rFonts w:ascii="Times New Roman" w:hAnsi="Times New Roman" w:cs="Times New Roman"/>
        </w:rPr>
        <w:t>. After utilizing the site, would you kindly take a moment to respond to the following questions?</w:t>
      </w:r>
    </w:p>
    <w:p w14:paraId="02A97DE1" w14:textId="77777777" w:rsidR="003112E5" w:rsidRPr="000E7E16" w:rsidRDefault="003112E5" w:rsidP="003112E5">
      <w:p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b/>
          <w:bCs/>
          <w:sz w:val="24"/>
          <w:szCs w:val="24"/>
          <w:lang w:val="en-US"/>
        </w:rPr>
        <w:t>Participant Information:</w:t>
      </w:r>
    </w:p>
    <w:p w14:paraId="3B4ECE25" w14:textId="63DE6D9F" w:rsidR="003112E5" w:rsidRPr="000E7E16" w:rsidRDefault="003112E5" w:rsidP="003112E5">
      <w:p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 xml:space="preserve">Name: </w:t>
      </w:r>
    </w:p>
    <w:p w14:paraId="5FDDA93D" w14:textId="6DF1A8BD" w:rsidR="003112E5" w:rsidRPr="000E7E16" w:rsidRDefault="003112E5" w:rsidP="003112E5">
      <w:pPr>
        <w:pStyle w:val="BodyText"/>
        <w:spacing w:before="138"/>
      </w:pPr>
      <w:r w:rsidRPr="000E7E16">
        <w:t xml:space="preserve">Age </w:t>
      </w:r>
      <w:r w:rsidR="00966C40" w:rsidRPr="000E7E16">
        <w:t>Group:</w:t>
      </w:r>
    </w:p>
    <w:p w14:paraId="4FDC0F60" w14:textId="28D38555" w:rsidR="00966C40" w:rsidRPr="000E7E16" w:rsidRDefault="00966C40" w:rsidP="00966C40">
      <w:pPr>
        <w:pStyle w:val="ListParagraph"/>
        <w:numPr>
          <w:ilvl w:val="0"/>
          <w:numId w:val="26"/>
        </w:numPr>
        <w:spacing w:before="165"/>
        <w:rPr>
          <w:rFonts w:ascii="Times New Roman" w:hAnsi="Times New Roman" w:cs="Times New Roman"/>
          <w:sz w:val="24"/>
          <w:szCs w:val="24"/>
        </w:rPr>
      </w:pPr>
      <w:r w:rsidRPr="000E7E16">
        <w:rPr>
          <w:rFonts w:ascii="Times New Roman" w:hAnsi="Times New Roman" w:cs="Times New Roman"/>
          <w:position w:val="1"/>
          <w:sz w:val="24"/>
          <w:szCs w:val="24"/>
        </w:rPr>
        <w:t>Under 18 years</w:t>
      </w:r>
    </w:p>
    <w:p w14:paraId="55AED7D5" w14:textId="4D3DBF41" w:rsidR="00966C40" w:rsidRPr="000E7E16" w:rsidRDefault="00966C40" w:rsidP="00966C40">
      <w:pPr>
        <w:pStyle w:val="ListParagraph"/>
        <w:numPr>
          <w:ilvl w:val="0"/>
          <w:numId w:val="26"/>
        </w:numPr>
        <w:spacing w:before="165"/>
        <w:rPr>
          <w:rFonts w:ascii="Times New Roman" w:hAnsi="Times New Roman" w:cs="Times New Roman"/>
          <w:sz w:val="24"/>
          <w:szCs w:val="24"/>
        </w:rPr>
      </w:pPr>
      <w:r w:rsidRPr="000E7E16">
        <w:rPr>
          <w:rFonts w:ascii="Times New Roman" w:hAnsi="Times New Roman" w:cs="Times New Roman"/>
          <w:position w:val="1"/>
          <w:sz w:val="24"/>
          <w:szCs w:val="24"/>
        </w:rPr>
        <w:t>18-35 years</w:t>
      </w:r>
    </w:p>
    <w:p w14:paraId="524F56FC" w14:textId="7F9F4308" w:rsidR="003112E5" w:rsidRPr="000E7E16" w:rsidRDefault="003112E5" w:rsidP="00966C40">
      <w:pPr>
        <w:pStyle w:val="ListParagraph"/>
        <w:numPr>
          <w:ilvl w:val="0"/>
          <w:numId w:val="26"/>
        </w:numPr>
        <w:spacing w:before="165"/>
        <w:rPr>
          <w:rFonts w:ascii="Times New Roman" w:hAnsi="Times New Roman" w:cs="Times New Roman"/>
          <w:sz w:val="24"/>
          <w:szCs w:val="24"/>
        </w:rPr>
      </w:pPr>
      <w:r w:rsidRPr="000E7E16">
        <w:rPr>
          <w:rFonts w:ascii="Times New Roman" w:hAnsi="Times New Roman" w:cs="Times New Roman"/>
          <w:position w:val="1"/>
          <w:sz w:val="24"/>
          <w:szCs w:val="24"/>
        </w:rPr>
        <w:t>35+ years</w:t>
      </w:r>
    </w:p>
    <w:p w14:paraId="136E4A23" w14:textId="77777777" w:rsidR="00966C40" w:rsidRPr="000E7E16" w:rsidRDefault="00966C40" w:rsidP="00966C40">
      <w:pPr>
        <w:pStyle w:val="ListParagraph"/>
        <w:spacing w:before="165"/>
        <w:rPr>
          <w:rFonts w:ascii="Times New Roman" w:hAnsi="Times New Roman" w:cs="Times New Roman"/>
          <w:sz w:val="24"/>
          <w:szCs w:val="24"/>
        </w:rPr>
      </w:pPr>
    </w:p>
    <w:p w14:paraId="05CC12ED" w14:textId="77777777" w:rsidR="00966C40" w:rsidRPr="000E7E16" w:rsidRDefault="00966C40" w:rsidP="00966C40">
      <w:pPr>
        <w:pStyle w:val="BodyText"/>
        <w:spacing w:before="137"/>
        <w:ind w:left="100"/>
      </w:pPr>
      <w:r w:rsidRPr="000E7E16">
        <w:t>Gender:</w:t>
      </w:r>
    </w:p>
    <w:p w14:paraId="3FC9548B" w14:textId="54A44477" w:rsidR="00966C40" w:rsidRPr="000E7E16" w:rsidRDefault="00966C40" w:rsidP="00EF2C5A">
      <w:pPr>
        <w:pStyle w:val="ListParagraph"/>
        <w:numPr>
          <w:ilvl w:val="0"/>
          <w:numId w:val="24"/>
        </w:numPr>
        <w:rPr>
          <w:rFonts w:ascii="Times New Roman" w:hAnsi="Times New Roman" w:cs="Times New Roman"/>
          <w:position w:val="1"/>
          <w:sz w:val="24"/>
          <w:szCs w:val="24"/>
        </w:rPr>
      </w:pPr>
      <w:r w:rsidRPr="000E7E16">
        <w:rPr>
          <w:rFonts w:ascii="Times New Roman" w:hAnsi="Times New Roman" w:cs="Times New Roman"/>
          <w:position w:val="1"/>
          <w:sz w:val="24"/>
          <w:szCs w:val="24"/>
        </w:rPr>
        <w:t>Female</w:t>
      </w:r>
    </w:p>
    <w:p w14:paraId="0F9C601C" w14:textId="5C7FC50C" w:rsidR="00966C40" w:rsidRPr="000E7E16" w:rsidRDefault="00966C40" w:rsidP="00EF2C5A">
      <w:pPr>
        <w:pStyle w:val="ListParagraph"/>
        <w:numPr>
          <w:ilvl w:val="0"/>
          <w:numId w:val="24"/>
        </w:numPr>
        <w:rPr>
          <w:rFonts w:ascii="Times New Roman" w:hAnsi="Times New Roman" w:cs="Times New Roman"/>
          <w:position w:val="1"/>
          <w:sz w:val="24"/>
          <w:szCs w:val="24"/>
        </w:rPr>
      </w:pPr>
      <w:r w:rsidRPr="000E7E16">
        <w:rPr>
          <w:rFonts w:ascii="Times New Roman" w:hAnsi="Times New Roman" w:cs="Times New Roman"/>
          <w:position w:val="1"/>
          <w:sz w:val="24"/>
          <w:szCs w:val="24"/>
        </w:rPr>
        <w:t xml:space="preserve">Male   </w:t>
      </w:r>
    </w:p>
    <w:p w14:paraId="2D2933C8" w14:textId="72C7DC42" w:rsidR="0094483C" w:rsidRPr="000E7E16" w:rsidRDefault="00966C40" w:rsidP="00B03CFF">
      <w:pPr>
        <w:pStyle w:val="ListParagraph"/>
        <w:numPr>
          <w:ilvl w:val="0"/>
          <w:numId w:val="24"/>
        </w:numPr>
        <w:rPr>
          <w:rFonts w:ascii="Times New Roman" w:hAnsi="Times New Roman" w:cs="Times New Roman"/>
          <w:sz w:val="24"/>
          <w:szCs w:val="24"/>
        </w:rPr>
      </w:pPr>
      <w:r w:rsidRPr="000E7E16">
        <w:rPr>
          <w:rFonts w:ascii="Times New Roman" w:hAnsi="Times New Roman" w:cs="Times New Roman"/>
          <w:sz w:val="24"/>
          <w:szCs w:val="24"/>
        </w:rPr>
        <w:t>Others</w:t>
      </w:r>
    </w:p>
    <w:p w14:paraId="5B78B19F" w14:textId="7D8A8436" w:rsidR="00966C40" w:rsidRPr="000E7E16" w:rsidRDefault="00966C40" w:rsidP="00966C40">
      <w:pPr>
        <w:autoSpaceDE w:val="0"/>
        <w:autoSpaceDN w:val="0"/>
        <w:adjustRightInd w:val="0"/>
        <w:spacing w:after="0" w:line="240" w:lineRule="auto"/>
        <w:jc w:val="left"/>
        <w:rPr>
          <w:rFonts w:ascii="Times New Roman" w:hAnsi="Times New Roman" w:cs="Times New Roman"/>
          <w:b/>
          <w:bCs/>
          <w:sz w:val="24"/>
          <w:szCs w:val="24"/>
          <w:lang w:val="en-US"/>
        </w:rPr>
      </w:pPr>
      <w:r w:rsidRPr="000E7E16">
        <w:rPr>
          <w:rFonts w:ascii="Times New Roman" w:hAnsi="Times New Roman" w:cs="Times New Roman"/>
          <w:b/>
          <w:bCs/>
          <w:sz w:val="24"/>
          <w:szCs w:val="24"/>
          <w:lang w:val="en-US"/>
        </w:rPr>
        <w:t>Qualitative Questions:</w:t>
      </w:r>
    </w:p>
    <w:p w14:paraId="45FF14A9" w14:textId="77777777" w:rsidR="00966C40" w:rsidRPr="000E7E16" w:rsidRDefault="00966C40" w:rsidP="00966C40">
      <w:pPr>
        <w:autoSpaceDE w:val="0"/>
        <w:autoSpaceDN w:val="0"/>
        <w:adjustRightInd w:val="0"/>
        <w:spacing w:after="0" w:line="240" w:lineRule="auto"/>
        <w:jc w:val="left"/>
        <w:rPr>
          <w:rFonts w:ascii="Times New Roman" w:hAnsi="Times New Roman" w:cs="Times New Roman"/>
          <w:sz w:val="24"/>
          <w:szCs w:val="24"/>
          <w:lang w:val="en-US"/>
        </w:rPr>
      </w:pPr>
    </w:p>
    <w:p w14:paraId="756C28B7" w14:textId="1C3B3A60" w:rsidR="00966C40" w:rsidRPr="000E7E16" w:rsidRDefault="00966C40" w:rsidP="00966C40">
      <w:pPr>
        <w:pStyle w:val="ListParagraph"/>
        <w:numPr>
          <w:ilvl w:val="0"/>
          <w:numId w:val="27"/>
        </w:num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 xml:space="preserve">What would you say about the way you use the </w:t>
      </w:r>
      <w:proofErr w:type="spellStart"/>
      <w:r w:rsidRPr="000E7E16">
        <w:rPr>
          <w:rFonts w:ascii="Times New Roman" w:hAnsi="Times New Roman" w:cs="Times New Roman"/>
          <w:sz w:val="24"/>
          <w:szCs w:val="24"/>
          <w:lang w:val="en-US"/>
        </w:rPr>
        <w:t>SurveyPro</w:t>
      </w:r>
      <w:proofErr w:type="spellEnd"/>
      <w:r w:rsidRPr="000E7E16">
        <w:rPr>
          <w:rFonts w:ascii="Times New Roman" w:hAnsi="Times New Roman" w:cs="Times New Roman"/>
          <w:sz w:val="24"/>
          <w:szCs w:val="24"/>
          <w:lang w:val="en-US"/>
        </w:rPr>
        <w:t xml:space="preserve"> website?</w:t>
      </w:r>
    </w:p>
    <w:p w14:paraId="273B256E" w14:textId="77777777" w:rsidR="00966C40" w:rsidRPr="000E7E16" w:rsidRDefault="00966C40" w:rsidP="00966C40">
      <w:pPr>
        <w:pStyle w:val="ListParagraph"/>
        <w:autoSpaceDE w:val="0"/>
        <w:autoSpaceDN w:val="0"/>
        <w:adjustRightInd w:val="0"/>
        <w:spacing w:after="0" w:line="240" w:lineRule="auto"/>
        <w:jc w:val="left"/>
        <w:rPr>
          <w:rFonts w:ascii="Times New Roman" w:hAnsi="Times New Roman" w:cs="Times New Roman"/>
          <w:sz w:val="24"/>
          <w:szCs w:val="24"/>
          <w:lang w:val="en-US"/>
        </w:rPr>
      </w:pPr>
    </w:p>
    <w:p w14:paraId="2432D98B" w14:textId="18127A13" w:rsidR="00966C40" w:rsidRPr="000E7E16" w:rsidRDefault="00966C40" w:rsidP="00966C40">
      <w:pPr>
        <w:autoSpaceDE w:val="0"/>
        <w:autoSpaceDN w:val="0"/>
        <w:adjustRightInd w:val="0"/>
        <w:spacing w:after="0" w:line="240" w:lineRule="auto"/>
        <w:ind w:left="360"/>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Answer:</w:t>
      </w:r>
    </w:p>
    <w:p w14:paraId="5162F4C2" w14:textId="77777777" w:rsidR="00966C40" w:rsidRPr="000E7E16" w:rsidRDefault="00966C40" w:rsidP="00966C40">
      <w:pPr>
        <w:autoSpaceDE w:val="0"/>
        <w:autoSpaceDN w:val="0"/>
        <w:adjustRightInd w:val="0"/>
        <w:spacing w:after="0" w:line="240" w:lineRule="auto"/>
        <w:jc w:val="left"/>
        <w:rPr>
          <w:rFonts w:ascii="Times New Roman" w:hAnsi="Times New Roman" w:cs="Times New Roman"/>
          <w:sz w:val="24"/>
          <w:szCs w:val="24"/>
          <w:lang w:val="en-US"/>
        </w:rPr>
      </w:pPr>
    </w:p>
    <w:p w14:paraId="5C548F1E" w14:textId="2317BB6A" w:rsidR="00966C40" w:rsidRPr="000E7E16" w:rsidRDefault="00966C40" w:rsidP="00966C40">
      <w:pPr>
        <w:pStyle w:val="ListParagraph"/>
        <w:numPr>
          <w:ilvl w:val="0"/>
          <w:numId w:val="27"/>
        </w:num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While using the website, did you feel like any particular details were missing?</w:t>
      </w:r>
    </w:p>
    <w:p w14:paraId="1A9BA6C9" w14:textId="2827D554" w:rsidR="00966C40" w:rsidRPr="000E7E16" w:rsidRDefault="00966C40" w:rsidP="00966C40">
      <w:pPr>
        <w:autoSpaceDE w:val="0"/>
        <w:autoSpaceDN w:val="0"/>
        <w:adjustRightInd w:val="0"/>
        <w:spacing w:after="0" w:line="240" w:lineRule="auto"/>
        <w:ind w:left="360"/>
        <w:jc w:val="left"/>
        <w:rPr>
          <w:rFonts w:ascii="Times New Roman" w:hAnsi="Times New Roman" w:cs="Times New Roman"/>
          <w:sz w:val="24"/>
          <w:szCs w:val="24"/>
          <w:lang w:val="en-US"/>
        </w:rPr>
      </w:pPr>
    </w:p>
    <w:p w14:paraId="122F3C60" w14:textId="77777777" w:rsidR="00966C40" w:rsidRPr="000E7E16" w:rsidRDefault="00966C40" w:rsidP="00966C40">
      <w:pPr>
        <w:autoSpaceDE w:val="0"/>
        <w:autoSpaceDN w:val="0"/>
        <w:adjustRightInd w:val="0"/>
        <w:spacing w:after="0" w:line="240" w:lineRule="auto"/>
        <w:ind w:left="360"/>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Answer:</w:t>
      </w:r>
    </w:p>
    <w:p w14:paraId="1B2FC1EC" w14:textId="77777777" w:rsidR="00966C40" w:rsidRPr="000E7E16" w:rsidRDefault="00966C40" w:rsidP="00966C40">
      <w:pPr>
        <w:autoSpaceDE w:val="0"/>
        <w:autoSpaceDN w:val="0"/>
        <w:adjustRightInd w:val="0"/>
        <w:spacing w:after="0" w:line="240" w:lineRule="auto"/>
        <w:ind w:left="360"/>
        <w:jc w:val="left"/>
        <w:rPr>
          <w:rFonts w:ascii="Times New Roman" w:hAnsi="Times New Roman" w:cs="Times New Roman"/>
          <w:sz w:val="24"/>
          <w:szCs w:val="24"/>
          <w:lang w:val="en-US"/>
        </w:rPr>
      </w:pPr>
    </w:p>
    <w:p w14:paraId="3E9151F0" w14:textId="77777777" w:rsidR="00966C40" w:rsidRPr="000E7E16" w:rsidRDefault="00966C40" w:rsidP="00966C40">
      <w:pPr>
        <w:autoSpaceDE w:val="0"/>
        <w:autoSpaceDN w:val="0"/>
        <w:adjustRightInd w:val="0"/>
        <w:spacing w:after="0" w:line="240" w:lineRule="auto"/>
        <w:jc w:val="left"/>
        <w:rPr>
          <w:rFonts w:ascii="Times New Roman" w:hAnsi="Times New Roman" w:cs="Times New Roman"/>
          <w:sz w:val="24"/>
          <w:szCs w:val="24"/>
          <w:lang w:val="en-US"/>
        </w:rPr>
      </w:pPr>
    </w:p>
    <w:p w14:paraId="0BA69894" w14:textId="7311C635" w:rsidR="00966C40" w:rsidRPr="000E7E16" w:rsidRDefault="00966C40" w:rsidP="00966C40">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lang w:val="en-US"/>
        </w:rPr>
        <w:t>What one component of the website would you change or improve, and why?</w:t>
      </w:r>
    </w:p>
    <w:p w14:paraId="21D5A456" w14:textId="77777777" w:rsidR="00966C40" w:rsidRPr="000E7E16" w:rsidRDefault="00966C40" w:rsidP="00966C40">
      <w:pPr>
        <w:autoSpaceDE w:val="0"/>
        <w:autoSpaceDN w:val="0"/>
        <w:adjustRightInd w:val="0"/>
        <w:spacing w:after="0" w:line="240" w:lineRule="auto"/>
        <w:ind w:left="360"/>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Answer:</w:t>
      </w:r>
    </w:p>
    <w:p w14:paraId="0BEDE1EF" w14:textId="77777777" w:rsidR="00966C40" w:rsidRPr="000E7E16" w:rsidRDefault="00966C40" w:rsidP="00966C40">
      <w:pPr>
        <w:rPr>
          <w:rFonts w:ascii="Times New Roman" w:hAnsi="Times New Roman" w:cs="Times New Roman"/>
          <w:sz w:val="24"/>
          <w:szCs w:val="24"/>
        </w:rPr>
      </w:pPr>
    </w:p>
    <w:p w14:paraId="6ABDA056" w14:textId="77777777" w:rsidR="00966C40" w:rsidRPr="000E7E16" w:rsidRDefault="00966C40" w:rsidP="00966C40">
      <w:pPr>
        <w:pStyle w:val="ListParagraph"/>
        <w:rPr>
          <w:rFonts w:ascii="Times New Roman" w:hAnsi="Times New Roman" w:cs="Times New Roman"/>
          <w:sz w:val="24"/>
          <w:szCs w:val="24"/>
        </w:rPr>
      </w:pPr>
    </w:p>
    <w:p w14:paraId="5FCD86EA" w14:textId="53609513" w:rsidR="00966C40" w:rsidRPr="000E7E16" w:rsidRDefault="00966C40" w:rsidP="003D7031">
      <w:pPr>
        <w:pStyle w:val="ListParagraph"/>
        <w:numPr>
          <w:ilvl w:val="0"/>
          <w:numId w:val="27"/>
        </w:num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 xml:space="preserve">Please comment on how you feel the </w:t>
      </w:r>
      <w:proofErr w:type="spellStart"/>
      <w:r w:rsidRPr="000E7E16">
        <w:rPr>
          <w:rFonts w:ascii="Times New Roman" w:hAnsi="Times New Roman" w:cs="Times New Roman"/>
          <w:sz w:val="24"/>
          <w:szCs w:val="24"/>
          <w:lang w:val="en-US"/>
        </w:rPr>
        <w:t>SurveyPro</w:t>
      </w:r>
      <w:proofErr w:type="spellEnd"/>
      <w:r w:rsidRPr="000E7E16">
        <w:rPr>
          <w:rFonts w:ascii="Times New Roman" w:hAnsi="Times New Roman" w:cs="Times New Roman"/>
          <w:sz w:val="24"/>
          <w:szCs w:val="24"/>
          <w:lang w:val="en-US"/>
        </w:rPr>
        <w:t xml:space="preserve"> website looks and feels overall.</w:t>
      </w:r>
    </w:p>
    <w:p w14:paraId="2265AF7A" w14:textId="3B43CF52" w:rsidR="00966C40" w:rsidRPr="000E7E16" w:rsidRDefault="00966C40" w:rsidP="00966C40">
      <w:pPr>
        <w:autoSpaceDE w:val="0"/>
        <w:autoSpaceDN w:val="0"/>
        <w:adjustRightInd w:val="0"/>
        <w:spacing w:after="0" w:line="240" w:lineRule="auto"/>
        <w:ind w:left="360"/>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Answer:</w:t>
      </w:r>
    </w:p>
    <w:p w14:paraId="33755954" w14:textId="77777777" w:rsidR="003D7031" w:rsidRPr="000E7E16" w:rsidRDefault="003D7031" w:rsidP="00966C40">
      <w:pPr>
        <w:autoSpaceDE w:val="0"/>
        <w:autoSpaceDN w:val="0"/>
        <w:adjustRightInd w:val="0"/>
        <w:spacing w:after="0" w:line="240" w:lineRule="auto"/>
        <w:ind w:left="360"/>
        <w:jc w:val="left"/>
        <w:rPr>
          <w:rFonts w:ascii="Times New Roman" w:hAnsi="Times New Roman" w:cs="Times New Roman"/>
          <w:sz w:val="24"/>
          <w:szCs w:val="24"/>
          <w:lang w:val="en-US"/>
        </w:rPr>
      </w:pPr>
    </w:p>
    <w:p w14:paraId="721CB931" w14:textId="37F0AB81" w:rsidR="00DE74B0" w:rsidRPr="000E7E16" w:rsidRDefault="00E22508" w:rsidP="003D7031">
      <w:pPr>
        <w:autoSpaceDE w:val="0"/>
        <w:autoSpaceDN w:val="0"/>
        <w:adjustRightInd w:val="0"/>
        <w:spacing w:after="0" w:line="240" w:lineRule="auto"/>
        <w:jc w:val="left"/>
        <w:rPr>
          <w:rFonts w:ascii="Times New Roman" w:hAnsi="Times New Roman" w:cs="Times New Roman"/>
          <w:b/>
          <w:bCs/>
          <w:sz w:val="24"/>
          <w:szCs w:val="24"/>
          <w:lang w:val="en-US"/>
        </w:rPr>
      </w:pPr>
      <w:r w:rsidRPr="000E7E16">
        <w:rPr>
          <w:rFonts w:ascii="Times New Roman" w:hAnsi="Times New Roman" w:cs="Times New Roman"/>
          <w:b/>
          <w:bCs/>
          <w:sz w:val="24"/>
          <w:szCs w:val="24"/>
          <w:lang w:val="en-US"/>
        </w:rPr>
        <w:t>Quantitative Questions:</w:t>
      </w:r>
    </w:p>
    <w:p w14:paraId="26F0525A" w14:textId="77777777" w:rsidR="003D7031" w:rsidRPr="000E7E16" w:rsidRDefault="003D7031" w:rsidP="003D7031">
      <w:pPr>
        <w:autoSpaceDE w:val="0"/>
        <w:autoSpaceDN w:val="0"/>
        <w:adjustRightInd w:val="0"/>
        <w:spacing w:after="0" w:line="240" w:lineRule="auto"/>
        <w:jc w:val="left"/>
        <w:rPr>
          <w:rFonts w:ascii="Times New Roman" w:hAnsi="Times New Roman" w:cs="Times New Roman"/>
          <w:b/>
          <w:bCs/>
          <w:sz w:val="24"/>
          <w:szCs w:val="24"/>
          <w:lang w:val="en-US"/>
        </w:rPr>
      </w:pPr>
    </w:p>
    <w:p w14:paraId="7F87A6E0" w14:textId="1305CC20" w:rsidR="00CA73C7" w:rsidRPr="000E7E16" w:rsidRDefault="00DE74B0" w:rsidP="00CA73C7">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 xml:space="preserve">I am aware of what </w:t>
      </w:r>
      <w:proofErr w:type="spellStart"/>
      <w:r w:rsidRPr="000E7E16">
        <w:rPr>
          <w:rFonts w:ascii="Times New Roman" w:hAnsi="Times New Roman" w:cs="Times New Roman"/>
          <w:sz w:val="24"/>
          <w:szCs w:val="24"/>
        </w:rPr>
        <w:t>SurveyPro</w:t>
      </w:r>
      <w:proofErr w:type="spellEnd"/>
      <w:r w:rsidRPr="000E7E16">
        <w:rPr>
          <w:rFonts w:ascii="Times New Roman" w:hAnsi="Times New Roman" w:cs="Times New Roman"/>
          <w:sz w:val="24"/>
          <w:szCs w:val="24"/>
        </w:rPr>
        <w:t xml:space="preserve"> does:</w:t>
      </w:r>
    </w:p>
    <w:p w14:paraId="19219C1D" w14:textId="17E6122F" w:rsidR="00CA73C7" w:rsidRPr="000E7E16" w:rsidRDefault="00CA73C7" w:rsidP="00CA73C7">
      <w:pPr>
        <w:pStyle w:val="ListParagraph"/>
        <w:numPr>
          <w:ilvl w:val="0"/>
          <w:numId w:val="30"/>
        </w:numPr>
        <w:rPr>
          <w:rFonts w:ascii="Times New Roman" w:hAnsi="Times New Roman" w:cs="Times New Roman"/>
          <w:position w:val="1"/>
          <w:sz w:val="24"/>
          <w:szCs w:val="24"/>
        </w:rPr>
      </w:pPr>
      <w:r w:rsidRPr="000E7E16">
        <w:rPr>
          <w:rFonts w:ascii="Times New Roman" w:hAnsi="Times New Roman" w:cs="Times New Roman"/>
          <w:position w:val="1"/>
          <w:sz w:val="24"/>
          <w:szCs w:val="24"/>
        </w:rPr>
        <w:t>Agree</w:t>
      </w:r>
    </w:p>
    <w:p w14:paraId="705440C1" w14:textId="13F9C263" w:rsidR="00CA73C7" w:rsidRPr="000E7E16" w:rsidRDefault="00CA73C7" w:rsidP="00CA73C7">
      <w:pPr>
        <w:pStyle w:val="ListParagraph"/>
        <w:numPr>
          <w:ilvl w:val="0"/>
          <w:numId w:val="30"/>
        </w:numPr>
        <w:rPr>
          <w:rFonts w:ascii="Times New Roman" w:hAnsi="Times New Roman" w:cs="Times New Roman"/>
          <w:position w:val="1"/>
          <w:sz w:val="24"/>
          <w:szCs w:val="24"/>
        </w:rPr>
      </w:pPr>
      <w:r w:rsidRPr="000E7E16">
        <w:rPr>
          <w:rFonts w:ascii="Times New Roman" w:hAnsi="Times New Roman" w:cs="Times New Roman"/>
          <w:position w:val="1"/>
          <w:sz w:val="24"/>
          <w:szCs w:val="24"/>
        </w:rPr>
        <w:lastRenderedPageBreak/>
        <w:t>Strongly Agree</w:t>
      </w:r>
    </w:p>
    <w:p w14:paraId="6FA30323" w14:textId="368F73C3" w:rsidR="00CA73C7" w:rsidRPr="000E7E16" w:rsidRDefault="00CA73C7" w:rsidP="00CA73C7">
      <w:pPr>
        <w:pStyle w:val="ListParagraph"/>
        <w:numPr>
          <w:ilvl w:val="0"/>
          <w:numId w:val="30"/>
        </w:numPr>
        <w:rPr>
          <w:rFonts w:ascii="Times New Roman" w:hAnsi="Times New Roman" w:cs="Times New Roman"/>
          <w:position w:val="1"/>
          <w:sz w:val="24"/>
          <w:szCs w:val="24"/>
        </w:rPr>
      </w:pPr>
      <w:r w:rsidRPr="000E7E16">
        <w:rPr>
          <w:rFonts w:ascii="Times New Roman" w:hAnsi="Times New Roman" w:cs="Times New Roman"/>
          <w:position w:val="1"/>
          <w:sz w:val="24"/>
          <w:szCs w:val="24"/>
        </w:rPr>
        <w:t>Disagree</w:t>
      </w:r>
    </w:p>
    <w:p w14:paraId="3858DE7A" w14:textId="352929E3" w:rsidR="00CA73C7" w:rsidRPr="000E7E16" w:rsidRDefault="00CA73C7" w:rsidP="00CA73C7">
      <w:pPr>
        <w:pStyle w:val="ListParagraph"/>
        <w:numPr>
          <w:ilvl w:val="0"/>
          <w:numId w:val="30"/>
        </w:numPr>
        <w:rPr>
          <w:rFonts w:ascii="Times New Roman" w:hAnsi="Times New Roman" w:cs="Times New Roman"/>
          <w:position w:val="1"/>
          <w:sz w:val="24"/>
          <w:szCs w:val="24"/>
        </w:rPr>
      </w:pPr>
      <w:r w:rsidRPr="000E7E16">
        <w:rPr>
          <w:rFonts w:ascii="Times New Roman" w:hAnsi="Times New Roman" w:cs="Times New Roman"/>
          <w:position w:val="1"/>
          <w:sz w:val="24"/>
          <w:szCs w:val="24"/>
        </w:rPr>
        <w:t>Strongly Disagree</w:t>
      </w:r>
    </w:p>
    <w:p w14:paraId="691E9B95" w14:textId="0738C927" w:rsidR="00CA73C7" w:rsidRPr="000E7E16" w:rsidRDefault="00CA73C7" w:rsidP="00CA73C7">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 xml:space="preserve">I am familiar with </w:t>
      </w:r>
      <w:proofErr w:type="spellStart"/>
      <w:r w:rsidRPr="000E7E16">
        <w:rPr>
          <w:rFonts w:ascii="Times New Roman" w:hAnsi="Times New Roman" w:cs="Times New Roman"/>
          <w:sz w:val="24"/>
          <w:szCs w:val="24"/>
        </w:rPr>
        <w:t>SurveyPro</w:t>
      </w:r>
      <w:proofErr w:type="spellEnd"/>
      <w:r w:rsidRPr="000E7E16">
        <w:rPr>
          <w:rFonts w:ascii="Times New Roman" w:hAnsi="Times New Roman" w:cs="Times New Roman"/>
          <w:sz w:val="24"/>
          <w:szCs w:val="24"/>
        </w:rPr>
        <w:t>:</w:t>
      </w:r>
    </w:p>
    <w:p w14:paraId="28898EEC" w14:textId="2887C4AD" w:rsidR="00CA73C7" w:rsidRPr="000E7E16" w:rsidRDefault="00CA73C7" w:rsidP="00CA73C7">
      <w:pPr>
        <w:pStyle w:val="ListParagraph"/>
        <w:numPr>
          <w:ilvl w:val="0"/>
          <w:numId w:val="31"/>
        </w:numPr>
        <w:rPr>
          <w:rFonts w:ascii="Times New Roman" w:hAnsi="Times New Roman" w:cs="Times New Roman"/>
          <w:position w:val="1"/>
          <w:sz w:val="24"/>
          <w:szCs w:val="24"/>
        </w:rPr>
      </w:pPr>
      <w:r w:rsidRPr="000E7E16">
        <w:rPr>
          <w:rFonts w:ascii="Times New Roman" w:hAnsi="Times New Roman" w:cs="Times New Roman"/>
          <w:position w:val="1"/>
          <w:sz w:val="24"/>
          <w:szCs w:val="24"/>
        </w:rPr>
        <w:t>Agree</w:t>
      </w:r>
    </w:p>
    <w:p w14:paraId="3C8E2005" w14:textId="19960F2F" w:rsidR="00CA73C7" w:rsidRPr="000E7E16" w:rsidRDefault="00CA73C7" w:rsidP="00CA73C7">
      <w:pPr>
        <w:pStyle w:val="ListParagraph"/>
        <w:numPr>
          <w:ilvl w:val="0"/>
          <w:numId w:val="31"/>
        </w:numPr>
        <w:rPr>
          <w:rFonts w:ascii="Times New Roman" w:hAnsi="Times New Roman" w:cs="Times New Roman"/>
          <w:sz w:val="24"/>
          <w:szCs w:val="24"/>
        </w:rPr>
      </w:pPr>
      <w:r w:rsidRPr="000E7E16">
        <w:rPr>
          <w:rFonts w:ascii="Times New Roman" w:hAnsi="Times New Roman" w:cs="Times New Roman"/>
          <w:sz w:val="24"/>
          <w:szCs w:val="24"/>
        </w:rPr>
        <w:t>Disagree</w:t>
      </w:r>
    </w:p>
    <w:p w14:paraId="2CD12B42" w14:textId="65635855" w:rsidR="00CA73C7" w:rsidRPr="000E7E16" w:rsidRDefault="00CA73C7" w:rsidP="00CA73C7">
      <w:pPr>
        <w:pStyle w:val="ListParagraph"/>
        <w:numPr>
          <w:ilvl w:val="0"/>
          <w:numId w:val="31"/>
        </w:numPr>
        <w:rPr>
          <w:rFonts w:ascii="Times New Roman" w:hAnsi="Times New Roman" w:cs="Times New Roman"/>
          <w:sz w:val="24"/>
          <w:szCs w:val="24"/>
        </w:rPr>
      </w:pPr>
      <w:r w:rsidRPr="000E7E16">
        <w:rPr>
          <w:rFonts w:ascii="Times New Roman" w:hAnsi="Times New Roman" w:cs="Times New Roman"/>
          <w:sz w:val="24"/>
          <w:szCs w:val="24"/>
        </w:rPr>
        <w:t>Strongly Agree</w:t>
      </w:r>
    </w:p>
    <w:p w14:paraId="2F40B1A3" w14:textId="5A426BC7" w:rsidR="00CA73C7" w:rsidRPr="000E7E16" w:rsidRDefault="00CA73C7" w:rsidP="00CA73C7">
      <w:pPr>
        <w:pStyle w:val="ListParagraph"/>
        <w:numPr>
          <w:ilvl w:val="0"/>
          <w:numId w:val="31"/>
        </w:numPr>
        <w:rPr>
          <w:rFonts w:ascii="Times New Roman" w:hAnsi="Times New Roman" w:cs="Times New Roman"/>
          <w:sz w:val="24"/>
          <w:szCs w:val="24"/>
        </w:rPr>
      </w:pPr>
      <w:r w:rsidRPr="000E7E16">
        <w:rPr>
          <w:rFonts w:ascii="Times New Roman" w:hAnsi="Times New Roman" w:cs="Times New Roman"/>
          <w:sz w:val="24"/>
          <w:szCs w:val="24"/>
        </w:rPr>
        <w:t>Strongly Disagree</w:t>
      </w:r>
    </w:p>
    <w:p w14:paraId="228D2B1C" w14:textId="412D96D2" w:rsidR="00CA73C7" w:rsidRPr="000E7E16" w:rsidRDefault="00CA73C7" w:rsidP="00CA73C7">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The dashboard's interface is simple and intuitive.</w:t>
      </w:r>
    </w:p>
    <w:p w14:paraId="0CFFD4DA" w14:textId="77E8A6C6" w:rsidR="00CA73C7" w:rsidRPr="000E7E16" w:rsidRDefault="00CA73C7" w:rsidP="00CA73C7">
      <w:pPr>
        <w:pStyle w:val="ListParagraph"/>
        <w:numPr>
          <w:ilvl w:val="0"/>
          <w:numId w:val="32"/>
        </w:numPr>
        <w:rPr>
          <w:rFonts w:ascii="Times New Roman" w:hAnsi="Times New Roman" w:cs="Times New Roman"/>
          <w:position w:val="1"/>
          <w:sz w:val="24"/>
          <w:szCs w:val="24"/>
        </w:rPr>
      </w:pPr>
      <w:r w:rsidRPr="000E7E16">
        <w:rPr>
          <w:rFonts w:ascii="Times New Roman" w:hAnsi="Times New Roman" w:cs="Times New Roman"/>
          <w:position w:val="1"/>
          <w:sz w:val="24"/>
          <w:szCs w:val="24"/>
        </w:rPr>
        <w:t>Agree</w:t>
      </w:r>
    </w:p>
    <w:p w14:paraId="3E97D427" w14:textId="1A74BF8E" w:rsidR="00CA73C7" w:rsidRPr="000E7E16" w:rsidRDefault="00CA73C7" w:rsidP="00CA73C7">
      <w:pPr>
        <w:pStyle w:val="ListParagraph"/>
        <w:numPr>
          <w:ilvl w:val="0"/>
          <w:numId w:val="32"/>
        </w:numPr>
        <w:rPr>
          <w:rFonts w:ascii="Times New Roman" w:hAnsi="Times New Roman" w:cs="Times New Roman"/>
          <w:sz w:val="24"/>
          <w:szCs w:val="24"/>
        </w:rPr>
      </w:pPr>
      <w:r w:rsidRPr="000E7E16">
        <w:rPr>
          <w:rFonts w:ascii="Times New Roman" w:hAnsi="Times New Roman" w:cs="Times New Roman"/>
          <w:sz w:val="24"/>
          <w:szCs w:val="24"/>
        </w:rPr>
        <w:t>Strongly Disagree</w:t>
      </w:r>
    </w:p>
    <w:p w14:paraId="0BE55B4B" w14:textId="5087E1C8" w:rsidR="00CA73C7" w:rsidRPr="000E7E16" w:rsidRDefault="00CA73C7" w:rsidP="00CA73C7">
      <w:pPr>
        <w:pStyle w:val="ListParagraph"/>
        <w:numPr>
          <w:ilvl w:val="0"/>
          <w:numId w:val="32"/>
        </w:numPr>
        <w:rPr>
          <w:rFonts w:ascii="Times New Roman" w:hAnsi="Times New Roman" w:cs="Times New Roman"/>
          <w:sz w:val="24"/>
          <w:szCs w:val="24"/>
        </w:rPr>
      </w:pPr>
      <w:r w:rsidRPr="000E7E16">
        <w:rPr>
          <w:rFonts w:ascii="Times New Roman" w:hAnsi="Times New Roman" w:cs="Times New Roman"/>
          <w:sz w:val="24"/>
          <w:szCs w:val="24"/>
        </w:rPr>
        <w:t xml:space="preserve">Strongly Agree </w:t>
      </w:r>
    </w:p>
    <w:p w14:paraId="07ED992A" w14:textId="6681B6F4" w:rsidR="00CA73C7" w:rsidRPr="000E7E16" w:rsidRDefault="00CA73C7" w:rsidP="00CA73C7">
      <w:pPr>
        <w:pStyle w:val="ListParagraph"/>
        <w:numPr>
          <w:ilvl w:val="0"/>
          <w:numId w:val="32"/>
        </w:numPr>
        <w:rPr>
          <w:rFonts w:ascii="Times New Roman" w:hAnsi="Times New Roman" w:cs="Times New Roman"/>
          <w:sz w:val="24"/>
          <w:szCs w:val="24"/>
        </w:rPr>
      </w:pPr>
      <w:r w:rsidRPr="000E7E16">
        <w:rPr>
          <w:rFonts w:ascii="Times New Roman" w:hAnsi="Times New Roman" w:cs="Times New Roman"/>
          <w:sz w:val="24"/>
          <w:szCs w:val="24"/>
        </w:rPr>
        <w:t>Disagree</w:t>
      </w:r>
    </w:p>
    <w:p w14:paraId="43A6F85C" w14:textId="0BF27443" w:rsidR="00CA73C7" w:rsidRPr="000E7E16" w:rsidRDefault="00CA73C7" w:rsidP="00CA73C7">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 xml:space="preserve">Using </w:t>
      </w:r>
      <w:proofErr w:type="spellStart"/>
      <w:r w:rsidRPr="000E7E16">
        <w:rPr>
          <w:rFonts w:ascii="Times New Roman" w:hAnsi="Times New Roman" w:cs="Times New Roman"/>
          <w:sz w:val="24"/>
          <w:szCs w:val="24"/>
        </w:rPr>
        <w:t>SurveyPro</w:t>
      </w:r>
      <w:proofErr w:type="spellEnd"/>
      <w:r w:rsidRPr="000E7E16">
        <w:rPr>
          <w:rFonts w:ascii="Times New Roman" w:hAnsi="Times New Roman" w:cs="Times New Roman"/>
          <w:sz w:val="24"/>
          <w:szCs w:val="24"/>
        </w:rPr>
        <w:t>, you can create surveys:</w:t>
      </w:r>
    </w:p>
    <w:p w14:paraId="6F62E69C" w14:textId="7EA6EF02" w:rsidR="008E6E6D" w:rsidRPr="000E7E16" w:rsidRDefault="008E6E6D" w:rsidP="008E6E6D">
      <w:pPr>
        <w:pStyle w:val="ListParagraph"/>
        <w:numPr>
          <w:ilvl w:val="0"/>
          <w:numId w:val="33"/>
        </w:numPr>
        <w:rPr>
          <w:rFonts w:ascii="Times New Roman" w:hAnsi="Times New Roman" w:cs="Times New Roman"/>
          <w:position w:val="1"/>
          <w:sz w:val="24"/>
          <w:szCs w:val="24"/>
        </w:rPr>
      </w:pPr>
      <w:r w:rsidRPr="000E7E16">
        <w:rPr>
          <w:rFonts w:ascii="Times New Roman" w:hAnsi="Times New Roman" w:cs="Times New Roman"/>
          <w:position w:val="1"/>
          <w:sz w:val="24"/>
          <w:szCs w:val="24"/>
        </w:rPr>
        <w:t>Agree</w:t>
      </w:r>
    </w:p>
    <w:p w14:paraId="65F5777F" w14:textId="673E7878" w:rsidR="008E6E6D" w:rsidRPr="000E7E16" w:rsidRDefault="008E6E6D" w:rsidP="008E6E6D">
      <w:pPr>
        <w:pStyle w:val="ListParagraph"/>
        <w:numPr>
          <w:ilvl w:val="0"/>
          <w:numId w:val="33"/>
        </w:numPr>
        <w:rPr>
          <w:rFonts w:ascii="Times New Roman" w:hAnsi="Times New Roman" w:cs="Times New Roman"/>
          <w:sz w:val="24"/>
          <w:szCs w:val="24"/>
        </w:rPr>
      </w:pPr>
      <w:r w:rsidRPr="000E7E16">
        <w:rPr>
          <w:rFonts w:ascii="Times New Roman" w:hAnsi="Times New Roman" w:cs="Times New Roman"/>
          <w:position w:val="1"/>
          <w:sz w:val="24"/>
          <w:szCs w:val="24"/>
        </w:rPr>
        <w:t>Disagree</w:t>
      </w:r>
    </w:p>
    <w:p w14:paraId="62A07094" w14:textId="45BE2547" w:rsidR="008E6E6D" w:rsidRPr="000E7E16" w:rsidRDefault="008E6E6D" w:rsidP="008E6E6D">
      <w:pPr>
        <w:pStyle w:val="ListParagraph"/>
        <w:numPr>
          <w:ilvl w:val="0"/>
          <w:numId w:val="33"/>
        </w:numPr>
        <w:rPr>
          <w:rFonts w:ascii="Times New Roman" w:hAnsi="Times New Roman" w:cs="Times New Roman"/>
          <w:sz w:val="24"/>
          <w:szCs w:val="24"/>
        </w:rPr>
      </w:pPr>
      <w:r w:rsidRPr="000E7E16">
        <w:rPr>
          <w:rFonts w:ascii="Times New Roman" w:hAnsi="Times New Roman" w:cs="Times New Roman"/>
          <w:position w:val="1"/>
          <w:sz w:val="24"/>
          <w:szCs w:val="24"/>
        </w:rPr>
        <w:t>Strongly Agree</w:t>
      </w:r>
    </w:p>
    <w:p w14:paraId="2AA8E93D" w14:textId="22F7FFC0" w:rsidR="008E6E6D" w:rsidRPr="000E7E16" w:rsidRDefault="008E6E6D" w:rsidP="008E6E6D">
      <w:pPr>
        <w:pStyle w:val="ListParagraph"/>
        <w:numPr>
          <w:ilvl w:val="0"/>
          <w:numId w:val="33"/>
        </w:numPr>
        <w:rPr>
          <w:rFonts w:ascii="Times New Roman" w:hAnsi="Times New Roman" w:cs="Times New Roman"/>
          <w:sz w:val="24"/>
          <w:szCs w:val="24"/>
        </w:rPr>
      </w:pPr>
      <w:r w:rsidRPr="000E7E16">
        <w:rPr>
          <w:rFonts w:ascii="Times New Roman" w:hAnsi="Times New Roman" w:cs="Times New Roman"/>
          <w:position w:val="1"/>
          <w:sz w:val="24"/>
          <w:szCs w:val="24"/>
        </w:rPr>
        <w:t>Strongly Disagree</w:t>
      </w:r>
    </w:p>
    <w:p w14:paraId="3231E7CC" w14:textId="078B76D7" w:rsidR="00CA73C7" w:rsidRPr="000E7E16" w:rsidRDefault="00CA73C7" w:rsidP="00CA73C7">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 xml:space="preserve">I like </w:t>
      </w:r>
      <w:proofErr w:type="spellStart"/>
      <w:r w:rsidRPr="000E7E16">
        <w:rPr>
          <w:rFonts w:ascii="Times New Roman" w:hAnsi="Times New Roman" w:cs="Times New Roman"/>
          <w:sz w:val="24"/>
          <w:szCs w:val="24"/>
        </w:rPr>
        <w:t>SurveyPro's</w:t>
      </w:r>
      <w:proofErr w:type="spellEnd"/>
      <w:r w:rsidRPr="000E7E16">
        <w:rPr>
          <w:rFonts w:ascii="Times New Roman" w:hAnsi="Times New Roman" w:cs="Times New Roman"/>
          <w:sz w:val="24"/>
          <w:szCs w:val="24"/>
        </w:rPr>
        <w:t xml:space="preserve"> aesthetic appeal:</w:t>
      </w:r>
    </w:p>
    <w:p w14:paraId="0C5ADB45" w14:textId="2F7E22D5" w:rsidR="002B2F58" w:rsidRPr="000E7E16" w:rsidRDefault="002B2F58" w:rsidP="002B2F58">
      <w:pPr>
        <w:pStyle w:val="ListParagraph"/>
        <w:numPr>
          <w:ilvl w:val="0"/>
          <w:numId w:val="34"/>
        </w:numPr>
        <w:rPr>
          <w:rFonts w:ascii="Times New Roman" w:hAnsi="Times New Roman" w:cs="Times New Roman"/>
          <w:position w:val="1"/>
          <w:sz w:val="24"/>
          <w:szCs w:val="24"/>
        </w:rPr>
      </w:pPr>
      <w:r w:rsidRPr="000E7E16">
        <w:rPr>
          <w:rFonts w:ascii="Times New Roman" w:hAnsi="Times New Roman" w:cs="Times New Roman"/>
          <w:position w:val="1"/>
          <w:sz w:val="24"/>
          <w:szCs w:val="24"/>
        </w:rPr>
        <w:t>Agree</w:t>
      </w:r>
    </w:p>
    <w:p w14:paraId="6A385433" w14:textId="0510AA8E" w:rsidR="002B2F58" w:rsidRPr="000E7E16" w:rsidRDefault="002B2F58" w:rsidP="002B2F58">
      <w:pPr>
        <w:pStyle w:val="ListParagraph"/>
        <w:numPr>
          <w:ilvl w:val="0"/>
          <w:numId w:val="34"/>
        </w:numPr>
        <w:rPr>
          <w:rFonts w:ascii="Times New Roman" w:hAnsi="Times New Roman" w:cs="Times New Roman"/>
          <w:sz w:val="24"/>
          <w:szCs w:val="24"/>
        </w:rPr>
      </w:pPr>
      <w:r w:rsidRPr="000E7E16">
        <w:rPr>
          <w:rFonts w:ascii="Times New Roman" w:hAnsi="Times New Roman" w:cs="Times New Roman"/>
          <w:position w:val="1"/>
          <w:sz w:val="24"/>
          <w:szCs w:val="24"/>
        </w:rPr>
        <w:t>Disagree</w:t>
      </w:r>
    </w:p>
    <w:p w14:paraId="1D574989" w14:textId="58548BAF" w:rsidR="002B2F58" w:rsidRPr="000E7E16" w:rsidRDefault="002B2F58" w:rsidP="002B2F58">
      <w:pPr>
        <w:pStyle w:val="ListParagraph"/>
        <w:numPr>
          <w:ilvl w:val="0"/>
          <w:numId w:val="34"/>
        </w:numPr>
        <w:rPr>
          <w:rFonts w:ascii="Times New Roman" w:hAnsi="Times New Roman" w:cs="Times New Roman"/>
          <w:sz w:val="24"/>
          <w:szCs w:val="24"/>
        </w:rPr>
      </w:pPr>
      <w:r w:rsidRPr="000E7E16">
        <w:rPr>
          <w:rFonts w:ascii="Times New Roman" w:hAnsi="Times New Roman" w:cs="Times New Roman"/>
          <w:position w:val="1"/>
          <w:sz w:val="24"/>
          <w:szCs w:val="24"/>
        </w:rPr>
        <w:t>Strongly Disagree</w:t>
      </w:r>
    </w:p>
    <w:p w14:paraId="3E7FA00D" w14:textId="45314514" w:rsidR="002B2F58" w:rsidRPr="000E7E16" w:rsidRDefault="002B2F58" w:rsidP="002B2F58">
      <w:pPr>
        <w:pStyle w:val="ListParagraph"/>
        <w:numPr>
          <w:ilvl w:val="0"/>
          <w:numId w:val="34"/>
        </w:numPr>
        <w:rPr>
          <w:rFonts w:ascii="Times New Roman" w:hAnsi="Times New Roman" w:cs="Times New Roman"/>
          <w:sz w:val="24"/>
          <w:szCs w:val="24"/>
        </w:rPr>
      </w:pPr>
      <w:r w:rsidRPr="000E7E16">
        <w:rPr>
          <w:rFonts w:ascii="Times New Roman" w:hAnsi="Times New Roman" w:cs="Times New Roman"/>
          <w:position w:val="1"/>
          <w:sz w:val="24"/>
          <w:szCs w:val="24"/>
        </w:rPr>
        <w:t>Strongly Agree</w:t>
      </w:r>
    </w:p>
    <w:p w14:paraId="4CB7A247" w14:textId="718D2D89" w:rsidR="00CA73C7" w:rsidRPr="000E7E16" w:rsidRDefault="00CA73C7" w:rsidP="00CA73C7">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 xml:space="preserve">How would you rank </w:t>
      </w:r>
      <w:proofErr w:type="spellStart"/>
      <w:r w:rsidRPr="000E7E16">
        <w:rPr>
          <w:rFonts w:ascii="Times New Roman" w:hAnsi="Times New Roman" w:cs="Times New Roman"/>
          <w:sz w:val="24"/>
          <w:szCs w:val="24"/>
        </w:rPr>
        <w:t>SurveyPro's</w:t>
      </w:r>
      <w:proofErr w:type="spellEnd"/>
      <w:r w:rsidRPr="000E7E16">
        <w:rPr>
          <w:rFonts w:ascii="Times New Roman" w:hAnsi="Times New Roman" w:cs="Times New Roman"/>
          <w:sz w:val="24"/>
          <w:szCs w:val="24"/>
        </w:rPr>
        <w:t xml:space="preserve"> overall interface design</w:t>
      </w:r>
      <w:r w:rsidR="00B03BCD" w:rsidRPr="000E7E16">
        <w:rPr>
          <w:rFonts w:ascii="Times New Roman" w:hAnsi="Times New Roman" w:cs="Times New Roman"/>
          <w:sz w:val="24"/>
          <w:szCs w:val="24"/>
        </w:rPr>
        <w:t xml:space="preserve"> out </w:t>
      </w:r>
      <w:proofErr w:type="gramStart"/>
      <w:r w:rsidR="00B03BCD" w:rsidRPr="000E7E16">
        <w:rPr>
          <w:rFonts w:ascii="Times New Roman" w:hAnsi="Times New Roman" w:cs="Times New Roman"/>
          <w:sz w:val="24"/>
          <w:szCs w:val="24"/>
        </w:rPr>
        <w:t>of  4</w:t>
      </w:r>
      <w:proofErr w:type="gramEnd"/>
      <w:r w:rsidRPr="000E7E16">
        <w:rPr>
          <w:rFonts w:ascii="Times New Roman" w:hAnsi="Times New Roman" w:cs="Times New Roman"/>
          <w:sz w:val="24"/>
          <w:szCs w:val="24"/>
        </w:rPr>
        <w:t>?</w:t>
      </w:r>
    </w:p>
    <w:p w14:paraId="784FC37D" w14:textId="5018D881" w:rsidR="002B2F58" w:rsidRPr="000E7E16" w:rsidRDefault="00B03BCD" w:rsidP="002B2F58">
      <w:pPr>
        <w:pStyle w:val="ListParagraph"/>
        <w:numPr>
          <w:ilvl w:val="0"/>
          <w:numId w:val="35"/>
        </w:numPr>
        <w:rPr>
          <w:rFonts w:ascii="Times New Roman" w:hAnsi="Times New Roman" w:cs="Times New Roman"/>
          <w:position w:val="1"/>
          <w:sz w:val="24"/>
          <w:szCs w:val="24"/>
        </w:rPr>
      </w:pPr>
      <w:r w:rsidRPr="000E7E16">
        <w:rPr>
          <w:rFonts w:ascii="Times New Roman" w:hAnsi="Times New Roman" w:cs="Times New Roman"/>
          <w:position w:val="1"/>
          <w:sz w:val="24"/>
          <w:szCs w:val="24"/>
        </w:rPr>
        <w:t>1</w:t>
      </w:r>
    </w:p>
    <w:p w14:paraId="68E8A724" w14:textId="1D9D27D8" w:rsidR="002B2F58" w:rsidRPr="000E7E16" w:rsidRDefault="00B03BCD" w:rsidP="002B2F58">
      <w:pPr>
        <w:pStyle w:val="ListParagraph"/>
        <w:numPr>
          <w:ilvl w:val="0"/>
          <w:numId w:val="35"/>
        </w:numPr>
        <w:rPr>
          <w:rFonts w:ascii="Times New Roman" w:hAnsi="Times New Roman" w:cs="Times New Roman"/>
          <w:sz w:val="24"/>
          <w:szCs w:val="24"/>
        </w:rPr>
      </w:pPr>
      <w:r w:rsidRPr="000E7E16">
        <w:rPr>
          <w:rFonts w:ascii="Times New Roman" w:hAnsi="Times New Roman" w:cs="Times New Roman"/>
          <w:position w:val="1"/>
          <w:sz w:val="24"/>
          <w:szCs w:val="24"/>
        </w:rPr>
        <w:t>2</w:t>
      </w:r>
    </w:p>
    <w:p w14:paraId="45E887AC" w14:textId="0CAC0EF5" w:rsidR="002B2F58" w:rsidRPr="000E7E16" w:rsidRDefault="00B03BCD" w:rsidP="002B2F58">
      <w:pPr>
        <w:pStyle w:val="ListParagraph"/>
        <w:numPr>
          <w:ilvl w:val="0"/>
          <w:numId w:val="35"/>
        </w:numPr>
        <w:rPr>
          <w:rFonts w:ascii="Times New Roman" w:hAnsi="Times New Roman" w:cs="Times New Roman"/>
          <w:sz w:val="24"/>
          <w:szCs w:val="24"/>
        </w:rPr>
      </w:pPr>
      <w:r w:rsidRPr="000E7E16">
        <w:rPr>
          <w:rFonts w:ascii="Times New Roman" w:hAnsi="Times New Roman" w:cs="Times New Roman"/>
          <w:position w:val="1"/>
          <w:sz w:val="24"/>
          <w:szCs w:val="24"/>
        </w:rPr>
        <w:t>3</w:t>
      </w:r>
    </w:p>
    <w:p w14:paraId="48690413" w14:textId="37269793" w:rsidR="002B2F58" w:rsidRPr="000E7E16" w:rsidRDefault="00B03BCD" w:rsidP="002B2F58">
      <w:pPr>
        <w:pStyle w:val="ListParagraph"/>
        <w:numPr>
          <w:ilvl w:val="0"/>
          <w:numId w:val="35"/>
        </w:numPr>
        <w:rPr>
          <w:rFonts w:ascii="Times New Roman" w:hAnsi="Times New Roman" w:cs="Times New Roman"/>
          <w:sz w:val="24"/>
          <w:szCs w:val="24"/>
        </w:rPr>
      </w:pPr>
      <w:r w:rsidRPr="000E7E16">
        <w:rPr>
          <w:rFonts w:ascii="Times New Roman" w:hAnsi="Times New Roman" w:cs="Times New Roman"/>
          <w:position w:val="1"/>
          <w:sz w:val="24"/>
          <w:szCs w:val="24"/>
        </w:rPr>
        <w:t>4</w:t>
      </w:r>
    </w:p>
    <w:p w14:paraId="3F4E8BFD" w14:textId="5E91A6CF" w:rsidR="00CA73C7" w:rsidRPr="000E7E16" w:rsidRDefault="00CA73C7" w:rsidP="00CA73C7">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 xml:space="preserve">I had no issues navigating </w:t>
      </w:r>
      <w:proofErr w:type="spellStart"/>
      <w:r w:rsidRPr="000E7E16">
        <w:rPr>
          <w:rFonts w:ascii="Times New Roman" w:hAnsi="Times New Roman" w:cs="Times New Roman"/>
          <w:sz w:val="24"/>
          <w:szCs w:val="24"/>
        </w:rPr>
        <w:t>SurveyPro</w:t>
      </w:r>
      <w:proofErr w:type="spellEnd"/>
      <w:r w:rsidRPr="000E7E16">
        <w:rPr>
          <w:rFonts w:ascii="Times New Roman" w:hAnsi="Times New Roman" w:cs="Times New Roman"/>
          <w:sz w:val="24"/>
          <w:szCs w:val="24"/>
        </w:rPr>
        <w:t>.</w:t>
      </w:r>
    </w:p>
    <w:p w14:paraId="14B94D2F" w14:textId="1999DA58" w:rsidR="00B03BCD" w:rsidRPr="000E7E16" w:rsidRDefault="00B03BCD" w:rsidP="00B03BCD">
      <w:pPr>
        <w:pStyle w:val="ListParagraph"/>
        <w:numPr>
          <w:ilvl w:val="0"/>
          <w:numId w:val="36"/>
        </w:numPr>
        <w:rPr>
          <w:rFonts w:ascii="Times New Roman" w:hAnsi="Times New Roman" w:cs="Times New Roman"/>
          <w:position w:val="1"/>
          <w:sz w:val="24"/>
          <w:szCs w:val="24"/>
        </w:rPr>
      </w:pPr>
      <w:r w:rsidRPr="000E7E16">
        <w:rPr>
          <w:rFonts w:ascii="Times New Roman" w:hAnsi="Times New Roman" w:cs="Times New Roman"/>
          <w:position w:val="1"/>
          <w:sz w:val="24"/>
          <w:szCs w:val="24"/>
        </w:rPr>
        <w:t>Agree</w:t>
      </w:r>
    </w:p>
    <w:p w14:paraId="6158F1C3" w14:textId="5E7349C7" w:rsidR="00B03BCD" w:rsidRPr="000E7E16" w:rsidRDefault="00B03BCD" w:rsidP="00B03BCD">
      <w:pPr>
        <w:pStyle w:val="ListParagraph"/>
        <w:numPr>
          <w:ilvl w:val="0"/>
          <w:numId w:val="36"/>
        </w:numPr>
        <w:rPr>
          <w:rFonts w:ascii="Times New Roman" w:hAnsi="Times New Roman" w:cs="Times New Roman"/>
          <w:sz w:val="24"/>
          <w:szCs w:val="24"/>
        </w:rPr>
      </w:pPr>
      <w:r w:rsidRPr="000E7E16">
        <w:rPr>
          <w:rFonts w:ascii="Times New Roman" w:hAnsi="Times New Roman" w:cs="Times New Roman"/>
          <w:position w:val="1"/>
          <w:sz w:val="24"/>
          <w:szCs w:val="24"/>
        </w:rPr>
        <w:t>Disagree</w:t>
      </w:r>
    </w:p>
    <w:p w14:paraId="07E24B96" w14:textId="0A9D8374" w:rsidR="00B03BCD" w:rsidRPr="000E7E16" w:rsidRDefault="00B03BCD" w:rsidP="00B03BCD">
      <w:pPr>
        <w:pStyle w:val="ListParagraph"/>
        <w:numPr>
          <w:ilvl w:val="0"/>
          <w:numId w:val="36"/>
        </w:numPr>
        <w:rPr>
          <w:rFonts w:ascii="Times New Roman" w:hAnsi="Times New Roman" w:cs="Times New Roman"/>
          <w:sz w:val="24"/>
          <w:szCs w:val="24"/>
        </w:rPr>
      </w:pPr>
      <w:r w:rsidRPr="000E7E16">
        <w:rPr>
          <w:rFonts w:ascii="Times New Roman" w:hAnsi="Times New Roman" w:cs="Times New Roman"/>
          <w:position w:val="1"/>
          <w:sz w:val="24"/>
          <w:szCs w:val="24"/>
        </w:rPr>
        <w:t>Strongly Agree</w:t>
      </w:r>
    </w:p>
    <w:p w14:paraId="1C3C50FA" w14:textId="77F27B9C" w:rsidR="00B03BCD" w:rsidRPr="000E7E16" w:rsidRDefault="00B03BCD" w:rsidP="00CE6252">
      <w:pPr>
        <w:pStyle w:val="ListParagraph"/>
        <w:numPr>
          <w:ilvl w:val="0"/>
          <w:numId w:val="36"/>
        </w:numPr>
        <w:rPr>
          <w:rFonts w:ascii="Times New Roman" w:hAnsi="Times New Roman" w:cs="Times New Roman"/>
          <w:sz w:val="24"/>
          <w:szCs w:val="24"/>
        </w:rPr>
      </w:pPr>
      <w:r w:rsidRPr="000E7E16">
        <w:rPr>
          <w:rFonts w:ascii="Times New Roman" w:hAnsi="Times New Roman" w:cs="Times New Roman"/>
          <w:position w:val="1"/>
          <w:sz w:val="24"/>
          <w:szCs w:val="24"/>
        </w:rPr>
        <w:t>Strongly Disagree</w:t>
      </w:r>
    </w:p>
    <w:p w14:paraId="4A4295B8" w14:textId="4AB19168" w:rsidR="00B03BCD" w:rsidRPr="000E7E16" w:rsidRDefault="00CA73C7" w:rsidP="00B03BCD">
      <w:pPr>
        <w:pStyle w:val="ListParagraph"/>
        <w:numPr>
          <w:ilvl w:val="0"/>
          <w:numId w:val="27"/>
        </w:numPr>
        <w:rPr>
          <w:rFonts w:ascii="Times New Roman" w:hAnsi="Times New Roman" w:cs="Times New Roman"/>
          <w:sz w:val="24"/>
          <w:szCs w:val="24"/>
        </w:rPr>
      </w:pPr>
      <w:r w:rsidRPr="000E7E16">
        <w:rPr>
          <w:rFonts w:ascii="Times New Roman" w:hAnsi="Times New Roman" w:cs="Times New Roman"/>
          <w:sz w:val="24"/>
          <w:szCs w:val="24"/>
        </w:rPr>
        <w:t>How would you ra</w:t>
      </w:r>
      <w:r w:rsidR="00B03BCD" w:rsidRPr="000E7E16">
        <w:rPr>
          <w:rFonts w:ascii="Times New Roman" w:hAnsi="Times New Roman" w:cs="Times New Roman"/>
          <w:sz w:val="24"/>
          <w:szCs w:val="24"/>
        </w:rPr>
        <w:t>te</w:t>
      </w:r>
      <w:r w:rsidRPr="000E7E16">
        <w:rPr>
          <w:rFonts w:ascii="Times New Roman" w:hAnsi="Times New Roman" w:cs="Times New Roman"/>
          <w:sz w:val="24"/>
          <w:szCs w:val="24"/>
        </w:rPr>
        <w:t xml:space="preserve"> your entire </w:t>
      </w:r>
      <w:proofErr w:type="spellStart"/>
      <w:r w:rsidRPr="000E7E16">
        <w:rPr>
          <w:rFonts w:ascii="Times New Roman" w:hAnsi="Times New Roman" w:cs="Times New Roman"/>
          <w:sz w:val="24"/>
          <w:szCs w:val="24"/>
        </w:rPr>
        <w:t>SurveyPro</w:t>
      </w:r>
      <w:proofErr w:type="spellEnd"/>
      <w:r w:rsidRPr="000E7E16">
        <w:rPr>
          <w:rFonts w:ascii="Times New Roman" w:hAnsi="Times New Roman" w:cs="Times New Roman"/>
          <w:sz w:val="24"/>
          <w:szCs w:val="24"/>
        </w:rPr>
        <w:t xml:space="preserve"> experience?</w:t>
      </w:r>
    </w:p>
    <w:p w14:paraId="15BE9335" w14:textId="17E9BEC4" w:rsidR="00E57FF8" w:rsidRPr="000E7E16" w:rsidRDefault="00DE74B0" w:rsidP="00B03CFF">
      <w:pPr>
        <w:pStyle w:val="ListParagraph"/>
        <w:numPr>
          <w:ilvl w:val="0"/>
          <w:numId w:val="29"/>
        </w:numPr>
        <w:rPr>
          <w:rFonts w:ascii="Times New Roman" w:hAnsi="Times New Roman" w:cs="Times New Roman"/>
          <w:position w:val="1"/>
          <w:sz w:val="24"/>
          <w:szCs w:val="24"/>
        </w:rPr>
      </w:pPr>
      <w:r w:rsidRPr="000E7E16">
        <w:rPr>
          <w:rFonts w:ascii="Times New Roman" w:hAnsi="Times New Roman" w:cs="Times New Roman"/>
          <w:position w:val="1"/>
          <w:sz w:val="24"/>
          <w:szCs w:val="24"/>
        </w:rPr>
        <w:t>Agree</w:t>
      </w:r>
    </w:p>
    <w:p w14:paraId="7D4812E8" w14:textId="45B9D333" w:rsidR="00DE74B0" w:rsidRPr="000E7E16" w:rsidRDefault="00DE74B0" w:rsidP="00B03CFF">
      <w:pPr>
        <w:pStyle w:val="ListParagraph"/>
        <w:numPr>
          <w:ilvl w:val="0"/>
          <w:numId w:val="29"/>
        </w:numPr>
        <w:rPr>
          <w:rFonts w:ascii="Times New Roman" w:hAnsi="Times New Roman" w:cs="Times New Roman"/>
          <w:position w:val="1"/>
          <w:sz w:val="24"/>
          <w:szCs w:val="24"/>
        </w:rPr>
      </w:pPr>
      <w:r w:rsidRPr="000E7E16">
        <w:rPr>
          <w:rFonts w:ascii="Times New Roman" w:hAnsi="Times New Roman" w:cs="Times New Roman"/>
          <w:position w:val="1"/>
          <w:sz w:val="24"/>
          <w:szCs w:val="24"/>
        </w:rPr>
        <w:t xml:space="preserve">Strongly Agree </w:t>
      </w:r>
    </w:p>
    <w:p w14:paraId="04E81D94" w14:textId="20725BD6" w:rsidR="00DE74B0" w:rsidRPr="000E7E16" w:rsidRDefault="00DE74B0" w:rsidP="00B03CFF">
      <w:pPr>
        <w:pStyle w:val="ListParagraph"/>
        <w:numPr>
          <w:ilvl w:val="0"/>
          <w:numId w:val="29"/>
        </w:numPr>
        <w:rPr>
          <w:rFonts w:ascii="Times New Roman" w:hAnsi="Times New Roman" w:cs="Times New Roman"/>
          <w:position w:val="1"/>
          <w:sz w:val="24"/>
          <w:szCs w:val="24"/>
        </w:rPr>
      </w:pPr>
      <w:r w:rsidRPr="000E7E16">
        <w:rPr>
          <w:rFonts w:ascii="Times New Roman" w:hAnsi="Times New Roman" w:cs="Times New Roman"/>
          <w:position w:val="1"/>
          <w:sz w:val="24"/>
          <w:szCs w:val="24"/>
        </w:rPr>
        <w:t>Disagree</w:t>
      </w:r>
    </w:p>
    <w:p w14:paraId="3FB684FD" w14:textId="17333499" w:rsidR="000E7E16" w:rsidRDefault="00DE74B0" w:rsidP="00933E62">
      <w:pPr>
        <w:pStyle w:val="ListParagraph"/>
        <w:numPr>
          <w:ilvl w:val="0"/>
          <w:numId w:val="29"/>
        </w:numPr>
        <w:rPr>
          <w:rFonts w:ascii="Times New Roman" w:hAnsi="Times New Roman" w:cs="Times New Roman"/>
          <w:position w:val="1"/>
          <w:sz w:val="24"/>
          <w:szCs w:val="24"/>
        </w:rPr>
      </w:pPr>
      <w:r w:rsidRPr="000E7E16">
        <w:rPr>
          <w:rFonts w:ascii="Times New Roman" w:hAnsi="Times New Roman" w:cs="Times New Roman"/>
          <w:position w:val="1"/>
          <w:sz w:val="24"/>
          <w:szCs w:val="24"/>
        </w:rPr>
        <w:t>Strongly disagree</w:t>
      </w:r>
    </w:p>
    <w:p w14:paraId="2275982B" w14:textId="77777777" w:rsidR="00235FF8" w:rsidRPr="00933E62" w:rsidRDefault="00235FF8" w:rsidP="00235FF8">
      <w:pPr>
        <w:pStyle w:val="ListParagraph"/>
        <w:ind w:left="1080"/>
        <w:rPr>
          <w:rFonts w:ascii="Times New Roman" w:hAnsi="Times New Roman" w:cs="Times New Roman"/>
          <w:position w:val="1"/>
          <w:sz w:val="24"/>
          <w:szCs w:val="24"/>
        </w:rPr>
      </w:pPr>
    </w:p>
    <w:p w14:paraId="44DCE7CD" w14:textId="6631BA9A" w:rsidR="0080098F" w:rsidRDefault="0080098F" w:rsidP="0080098F">
      <w:pPr>
        <w:pStyle w:val="Heading1"/>
        <w:rPr>
          <w:rFonts w:ascii="Times New Roman" w:hAnsi="Times New Roman" w:cs="Times New Roman"/>
          <w:b/>
          <w:bCs/>
        </w:rPr>
      </w:pPr>
      <w:bookmarkStart w:id="9" w:name="_Toc148059610"/>
      <w:r>
        <w:rPr>
          <w:rFonts w:ascii="Times New Roman" w:hAnsi="Times New Roman" w:cs="Times New Roman"/>
          <w:b/>
          <w:bCs/>
        </w:rPr>
        <w:lastRenderedPageBreak/>
        <w:t>Informed consent form</w:t>
      </w:r>
      <w:bookmarkEnd w:id="9"/>
    </w:p>
    <w:p w14:paraId="0C32618B" w14:textId="77777777" w:rsidR="008F2F8D" w:rsidRPr="002E369C" w:rsidRDefault="008F2F8D" w:rsidP="008F2F8D">
      <w:pPr>
        <w:rPr>
          <w:rFonts w:ascii="Times New Roman" w:hAnsi="Times New Roman" w:cs="Times New Roman"/>
          <w:position w:val="1"/>
          <w:sz w:val="24"/>
        </w:rPr>
      </w:pPr>
    </w:p>
    <w:p w14:paraId="03F19CA9" w14:textId="54800558" w:rsidR="003D7031" w:rsidRPr="002E369C" w:rsidRDefault="003D7031" w:rsidP="002E369C">
      <w:pPr>
        <w:rPr>
          <w:rFonts w:ascii="Times New Roman" w:hAnsi="Times New Roman" w:cs="Times New Roman"/>
          <w:position w:val="1"/>
          <w:sz w:val="24"/>
        </w:rPr>
      </w:pPr>
      <w:r w:rsidRPr="002E369C">
        <w:rPr>
          <w:rFonts w:ascii="Times New Roman" w:hAnsi="Times New Roman" w:cs="Times New Roman"/>
          <w:position w:val="1"/>
          <w:sz w:val="24"/>
        </w:rPr>
        <w:t>Participant Informed Consent Form</w:t>
      </w:r>
    </w:p>
    <w:p w14:paraId="6A9815E0" w14:textId="45254F53" w:rsidR="006A0C0D" w:rsidRDefault="00235FF8" w:rsidP="002E369C">
      <w:pPr>
        <w:rPr>
          <w:rFonts w:ascii="Times New Roman" w:hAnsi="Times New Roman" w:cs="Times New Roman"/>
          <w:position w:val="1"/>
          <w:sz w:val="24"/>
        </w:rPr>
      </w:pPr>
      <w:r>
        <w:rPr>
          <w:rFonts w:ascii="Times New Roman" w:hAnsi="Times New Roman" w:cs="Times New Roman"/>
          <w:position w:val="1"/>
          <w:sz w:val="24"/>
        </w:rPr>
        <w:t>“Organization name”</w:t>
      </w:r>
      <w:r w:rsidR="003D7031" w:rsidRPr="002E369C">
        <w:rPr>
          <w:rFonts w:ascii="Times New Roman" w:hAnsi="Times New Roman" w:cs="Times New Roman"/>
          <w:position w:val="1"/>
          <w:sz w:val="24"/>
        </w:rPr>
        <w:t xml:space="preserve"> </w:t>
      </w:r>
      <w:r>
        <w:rPr>
          <w:rFonts w:ascii="Times New Roman" w:hAnsi="Times New Roman" w:cs="Times New Roman"/>
          <w:position w:val="1"/>
          <w:sz w:val="24"/>
        </w:rPr>
        <w:t>| “</w:t>
      </w:r>
      <w:r w:rsidR="00B478D6" w:rsidRPr="002E369C">
        <w:rPr>
          <w:rFonts w:ascii="Times New Roman" w:hAnsi="Times New Roman" w:cs="Times New Roman"/>
          <w:position w:val="1"/>
          <w:sz w:val="24"/>
        </w:rPr>
        <w:t xml:space="preserve">Department </w:t>
      </w:r>
      <w:r>
        <w:rPr>
          <w:rFonts w:ascii="Times New Roman" w:hAnsi="Times New Roman" w:cs="Times New Roman"/>
          <w:position w:val="1"/>
          <w:sz w:val="24"/>
        </w:rPr>
        <w:t>Name”</w:t>
      </w:r>
    </w:p>
    <w:p w14:paraId="0E127288" w14:textId="77777777" w:rsidR="002E369C" w:rsidRPr="002E369C" w:rsidRDefault="002E369C" w:rsidP="002E369C">
      <w:pPr>
        <w:rPr>
          <w:rFonts w:ascii="Times New Roman" w:hAnsi="Times New Roman" w:cs="Times New Roman"/>
          <w:position w:val="1"/>
          <w:sz w:val="24"/>
        </w:rPr>
      </w:pPr>
    </w:p>
    <w:p w14:paraId="136F3F76" w14:textId="487B7555" w:rsidR="006A0C0D" w:rsidRPr="002E369C" w:rsidRDefault="006A0C0D" w:rsidP="006A0C0D">
      <w:pPr>
        <w:autoSpaceDE w:val="0"/>
        <w:autoSpaceDN w:val="0"/>
        <w:adjustRightInd w:val="0"/>
        <w:spacing w:after="0" w:line="240" w:lineRule="auto"/>
        <w:jc w:val="left"/>
        <w:rPr>
          <w:rFonts w:ascii="Times New Roman" w:hAnsi="Times New Roman" w:cs="Times New Roman"/>
          <w:sz w:val="24"/>
          <w:szCs w:val="24"/>
          <w:lang w:val="en-US"/>
        </w:rPr>
      </w:pPr>
      <w:r w:rsidRPr="002E369C">
        <w:rPr>
          <w:rFonts w:ascii="Times New Roman" w:hAnsi="Times New Roman" w:cs="Times New Roman"/>
          <w:sz w:val="24"/>
          <w:szCs w:val="24"/>
          <w:lang w:val="en-US"/>
        </w:rPr>
        <w:t>“</w:t>
      </w:r>
      <w:r w:rsidR="00235FF8">
        <w:rPr>
          <w:rFonts w:ascii="Times New Roman" w:hAnsi="Times New Roman" w:cs="Times New Roman"/>
          <w:sz w:val="24"/>
          <w:szCs w:val="24"/>
          <w:lang w:val="en-US"/>
        </w:rPr>
        <w:t>Name</w:t>
      </w:r>
      <w:r w:rsidRPr="002E369C">
        <w:rPr>
          <w:rFonts w:ascii="Times New Roman" w:hAnsi="Times New Roman" w:cs="Times New Roman"/>
          <w:sz w:val="24"/>
          <w:szCs w:val="24"/>
          <w:lang w:val="en-US"/>
        </w:rPr>
        <w:t xml:space="preserve">” is conducting </w:t>
      </w:r>
      <w:r w:rsidR="00AE5F88" w:rsidRPr="002E369C">
        <w:rPr>
          <w:rFonts w:ascii="Times New Roman" w:hAnsi="Times New Roman" w:cs="Times New Roman"/>
          <w:sz w:val="24"/>
          <w:szCs w:val="24"/>
          <w:lang w:val="en-US"/>
        </w:rPr>
        <w:t>usability testing research</w:t>
      </w:r>
      <w:r w:rsidRPr="002E369C">
        <w:rPr>
          <w:rFonts w:ascii="Times New Roman" w:hAnsi="Times New Roman" w:cs="Times New Roman"/>
          <w:sz w:val="24"/>
          <w:szCs w:val="24"/>
          <w:lang w:val="en-US"/>
        </w:rPr>
        <w:t xml:space="preserve"> titled "</w:t>
      </w:r>
      <w:proofErr w:type="spellStart"/>
      <w:r w:rsidRPr="002E369C">
        <w:rPr>
          <w:rFonts w:ascii="Times New Roman" w:hAnsi="Times New Roman" w:cs="Times New Roman"/>
          <w:sz w:val="24"/>
          <w:szCs w:val="24"/>
          <w:lang w:val="en-US"/>
        </w:rPr>
        <w:t>SurveyPro</w:t>
      </w:r>
      <w:proofErr w:type="spellEnd"/>
      <w:r w:rsidRPr="002E369C">
        <w:rPr>
          <w:rFonts w:ascii="Times New Roman" w:hAnsi="Times New Roman" w:cs="Times New Roman"/>
          <w:sz w:val="24"/>
          <w:szCs w:val="24"/>
          <w:lang w:val="en-US"/>
        </w:rPr>
        <w:t xml:space="preserve"> Usability Testing," and I, ____________________</w:t>
      </w:r>
      <w:r w:rsidR="00C45623" w:rsidRPr="002E369C">
        <w:rPr>
          <w:rFonts w:ascii="Times New Roman" w:hAnsi="Times New Roman" w:cs="Times New Roman"/>
          <w:sz w:val="24"/>
          <w:szCs w:val="24"/>
          <w:lang w:val="en-US"/>
        </w:rPr>
        <w:t>__</w:t>
      </w:r>
      <w:r w:rsidRPr="002E369C">
        <w:rPr>
          <w:rFonts w:ascii="Times New Roman" w:hAnsi="Times New Roman" w:cs="Times New Roman"/>
          <w:sz w:val="24"/>
          <w:szCs w:val="24"/>
          <w:lang w:val="en-US"/>
        </w:rPr>
        <w:t>, thus acknowledge and confirm my informed consent to participate in it.</w:t>
      </w:r>
    </w:p>
    <w:p w14:paraId="2DE25DEC" w14:textId="77777777" w:rsidR="006A0C0D" w:rsidRPr="002E369C" w:rsidRDefault="006A0C0D" w:rsidP="006A0C0D">
      <w:pPr>
        <w:autoSpaceDE w:val="0"/>
        <w:autoSpaceDN w:val="0"/>
        <w:adjustRightInd w:val="0"/>
        <w:spacing w:after="0" w:line="240" w:lineRule="auto"/>
        <w:jc w:val="left"/>
        <w:rPr>
          <w:rFonts w:ascii="Times New Roman" w:hAnsi="Times New Roman" w:cs="Times New Roman"/>
          <w:sz w:val="24"/>
          <w:szCs w:val="24"/>
          <w:lang w:val="en-US"/>
        </w:rPr>
      </w:pPr>
    </w:p>
    <w:p w14:paraId="05118F3C" w14:textId="3E1390C6" w:rsidR="00C45623" w:rsidRPr="002E369C" w:rsidRDefault="006A0C0D" w:rsidP="00C45623">
      <w:pPr>
        <w:rPr>
          <w:rFonts w:ascii="Times New Roman" w:hAnsi="Times New Roman" w:cs="Times New Roman"/>
          <w:position w:val="1"/>
          <w:sz w:val="24"/>
          <w:szCs w:val="24"/>
        </w:rPr>
      </w:pPr>
      <w:r w:rsidRPr="002E369C">
        <w:rPr>
          <w:rFonts w:ascii="Times New Roman" w:hAnsi="Times New Roman" w:cs="Times New Roman"/>
          <w:sz w:val="24"/>
          <w:szCs w:val="24"/>
          <w:lang w:val="en-US"/>
        </w:rPr>
        <w:t xml:space="preserve">I am aware that the objective of this study is to evaluate the </w:t>
      </w:r>
      <w:proofErr w:type="spellStart"/>
      <w:r w:rsidRPr="002E369C">
        <w:rPr>
          <w:rFonts w:ascii="Times New Roman" w:hAnsi="Times New Roman" w:cs="Times New Roman"/>
          <w:sz w:val="24"/>
          <w:szCs w:val="24"/>
          <w:lang w:val="en-US"/>
        </w:rPr>
        <w:t>SurveyPro</w:t>
      </w:r>
      <w:proofErr w:type="spellEnd"/>
      <w:r w:rsidRPr="002E369C">
        <w:rPr>
          <w:rFonts w:ascii="Times New Roman" w:hAnsi="Times New Roman" w:cs="Times New Roman"/>
          <w:sz w:val="24"/>
          <w:szCs w:val="24"/>
          <w:lang w:val="en-US"/>
        </w:rPr>
        <w:t xml:space="preserve"> online survey platform. I will participate by clicking on a link to the </w:t>
      </w:r>
      <w:proofErr w:type="spellStart"/>
      <w:r w:rsidRPr="002E369C">
        <w:rPr>
          <w:rFonts w:ascii="Times New Roman" w:hAnsi="Times New Roman" w:cs="Times New Roman"/>
          <w:sz w:val="24"/>
          <w:szCs w:val="24"/>
          <w:lang w:val="en-US"/>
        </w:rPr>
        <w:t>SurveyPro</w:t>
      </w:r>
      <w:proofErr w:type="spellEnd"/>
      <w:r w:rsidRPr="002E369C">
        <w:rPr>
          <w:rFonts w:ascii="Times New Roman" w:hAnsi="Times New Roman" w:cs="Times New Roman"/>
          <w:sz w:val="24"/>
          <w:szCs w:val="24"/>
          <w:lang w:val="en-US"/>
        </w:rPr>
        <w:t xml:space="preserve"> website, browsing the platform, and answering questions. My contribution will probably take between ten and fifteen minutes.</w:t>
      </w:r>
    </w:p>
    <w:p w14:paraId="69EABDD0" w14:textId="77777777" w:rsidR="00C45623" w:rsidRPr="002E369C"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r w:rsidRPr="002E369C">
        <w:rPr>
          <w:rFonts w:ascii="Times New Roman" w:hAnsi="Times New Roman" w:cs="Times New Roman"/>
          <w:sz w:val="24"/>
          <w:szCs w:val="24"/>
          <w:lang w:val="en-US"/>
        </w:rPr>
        <w:t>I understand that all information I give to this study will be kept private, and that no reports or findings will reveal who I am.</w:t>
      </w:r>
    </w:p>
    <w:p w14:paraId="6D80B598" w14:textId="77777777" w:rsidR="00C45623" w:rsidRPr="002E369C"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p>
    <w:p w14:paraId="7DC36AAC" w14:textId="77777777" w:rsidR="00C45623" w:rsidRPr="002E369C"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r w:rsidRPr="002E369C">
        <w:rPr>
          <w:rFonts w:ascii="Times New Roman" w:hAnsi="Times New Roman" w:cs="Times New Roman"/>
          <w:sz w:val="24"/>
          <w:szCs w:val="24"/>
          <w:lang w:val="en-US"/>
        </w:rPr>
        <w:t>I am aware of my freedom to refuse to answer any particular questions and to leave the study at any time without consequences.</w:t>
      </w:r>
    </w:p>
    <w:p w14:paraId="4CE03C66" w14:textId="77777777" w:rsidR="00C45623" w:rsidRPr="002E369C"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p>
    <w:p w14:paraId="5179EEE5" w14:textId="77777777" w:rsidR="00C45623" w:rsidRPr="002E369C"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r w:rsidRPr="002E369C">
        <w:rPr>
          <w:rFonts w:ascii="Times New Roman" w:hAnsi="Times New Roman" w:cs="Times New Roman"/>
          <w:sz w:val="24"/>
          <w:szCs w:val="24"/>
          <w:lang w:val="en-US"/>
        </w:rPr>
        <w:t>I am aware that my participation in this study has no effect on my grades or other academic matters, and that no participation grade will be affected by my responses.</w:t>
      </w:r>
    </w:p>
    <w:p w14:paraId="4DCE98DD" w14:textId="77777777" w:rsidR="00C45623" w:rsidRPr="002E369C"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p>
    <w:p w14:paraId="09CB2FAE" w14:textId="77777777" w:rsidR="00C45623" w:rsidRPr="000E7E16"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I am aware that taking part in this study involves some risks, and I have been informed of the potential dangers. I am also aware that I have the choice to express any concerns or discomforts I may have with any element of this study.</w:t>
      </w:r>
    </w:p>
    <w:p w14:paraId="52F0CE12" w14:textId="77777777" w:rsidR="00C45623" w:rsidRPr="000E7E16"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p>
    <w:p w14:paraId="1E459AA6" w14:textId="77777777" w:rsidR="00C45623" w:rsidRPr="000E7E16"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I attest that I am at least 18 years old, the legal minimum age to take part in this study.</w:t>
      </w:r>
    </w:p>
    <w:p w14:paraId="6F4A9237" w14:textId="77777777" w:rsidR="00C45623" w:rsidRPr="000E7E16"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p>
    <w:p w14:paraId="1AD845DD" w14:textId="77777777" w:rsidR="00C45623" w:rsidRPr="000E7E16"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I willingly accept to take part in the "</w:t>
      </w:r>
      <w:proofErr w:type="spellStart"/>
      <w:r w:rsidRPr="000E7E16">
        <w:rPr>
          <w:rFonts w:ascii="Times New Roman" w:hAnsi="Times New Roman" w:cs="Times New Roman"/>
          <w:sz w:val="24"/>
          <w:szCs w:val="24"/>
          <w:lang w:val="en-US"/>
        </w:rPr>
        <w:t>SurveyPro</w:t>
      </w:r>
      <w:proofErr w:type="spellEnd"/>
      <w:r w:rsidRPr="000E7E16">
        <w:rPr>
          <w:rFonts w:ascii="Times New Roman" w:hAnsi="Times New Roman" w:cs="Times New Roman"/>
          <w:sz w:val="24"/>
          <w:szCs w:val="24"/>
          <w:lang w:val="en-US"/>
        </w:rPr>
        <w:t xml:space="preserve"> Usability Testing" project by signing below, and I attest that I have received a copy of this informed consent form.</w:t>
      </w:r>
    </w:p>
    <w:p w14:paraId="75FCE8C1" w14:textId="77777777" w:rsidR="00C45623" w:rsidRPr="000E7E16"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p>
    <w:p w14:paraId="027A1A2B" w14:textId="30C95DB5" w:rsidR="00C45623" w:rsidRPr="000E7E16" w:rsidRDefault="00C45623" w:rsidP="00C45623">
      <w:pPr>
        <w:autoSpaceDE w:val="0"/>
        <w:autoSpaceDN w:val="0"/>
        <w:adjustRightInd w:val="0"/>
        <w:spacing w:after="0" w:line="240" w:lineRule="auto"/>
        <w:jc w:val="left"/>
        <w:rPr>
          <w:rFonts w:ascii="Times New Roman" w:hAnsi="Times New Roman" w:cs="Times New Roman"/>
          <w:sz w:val="24"/>
          <w:szCs w:val="24"/>
          <w:lang w:val="en-US"/>
        </w:rPr>
      </w:pPr>
      <w:r w:rsidRPr="000E7E16">
        <w:rPr>
          <w:rFonts w:ascii="Times New Roman" w:hAnsi="Times New Roman" w:cs="Times New Roman"/>
          <w:sz w:val="24"/>
          <w:szCs w:val="24"/>
          <w:lang w:val="en-US"/>
        </w:rPr>
        <w:t>The Principal Researcher(s),</w:t>
      </w:r>
      <w:r w:rsidR="0062657E" w:rsidRPr="000E7E16">
        <w:rPr>
          <w:rFonts w:ascii="Times New Roman" w:hAnsi="Times New Roman" w:cs="Times New Roman"/>
          <w:sz w:val="24"/>
          <w:szCs w:val="24"/>
          <w:lang w:val="en-US"/>
        </w:rPr>
        <w:t xml:space="preserve"> </w:t>
      </w:r>
      <w:r w:rsidR="00235FF8">
        <w:rPr>
          <w:rFonts w:ascii="Times New Roman" w:hAnsi="Times New Roman" w:cs="Times New Roman"/>
          <w:sz w:val="24"/>
          <w:szCs w:val="24"/>
          <w:lang w:val="en-US"/>
        </w:rPr>
        <w:t>“Supervisor name”</w:t>
      </w:r>
      <w:r w:rsidRPr="000E7E16">
        <w:rPr>
          <w:rFonts w:ascii="Times New Roman" w:hAnsi="Times New Roman" w:cs="Times New Roman"/>
          <w:sz w:val="24"/>
          <w:szCs w:val="24"/>
          <w:lang w:val="en-US"/>
        </w:rPr>
        <w:t xml:space="preserve">, can be reached at </w:t>
      </w:r>
      <w:r w:rsidR="002E369C" w:rsidRPr="000E7E16">
        <w:rPr>
          <w:rFonts w:ascii="Times New Roman" w:hAnsi="Times New Roman" w:cs="Times New Roman"/>
          <w:sz w:val="24"/>
          <w:szCs w:val="24"/>
          <w:lang w:val="en-US"/>
        </w:rPr>
        <w:t>“</w:t>
      </w:r>
      <w:r w:rsidR="00235FF8">
        <w:t>Supervisor name</w:t>
      </w:r>
      <w:r w:rsidR="002E369C" w:rsidRPr="000E7E16">
        <w:rPr>
          <w:rFonts w:ascii="Times New Roman" w:hAnsi="Times New Roman" w:cs="Times New Roman"/>
          <w:sz w:val="24"/>
          <w:szCs w:val="24"/>
          <w:lang w:val="en-US"/>
        </w:rPr>
        <w:t xml:space="preserve">” </w:t>
      </w:r>
      <w:r w:rsidRPr="000E7E16">
        <w:rPr>
          <w:rFonts w:ascii="Times New Roman" w:hAnsi="Times New Roman" w:cs="Times New Roman"/>
          <w:sz w:val="24"/>
          <w:szCs w:val="24"/>
          <w:lang w:val="en-US"/>
        </w:rPr>
        <w:t>for any questions or requests for information about the findings of the study.</w:t>
      </w:r>
    </w:p>
    <w:p w14:paraId="2A05FD2B" w14:textId="77777777" w:rsidR="0019633E" w:rsidRPr="002E369C" w:rsidRDefault="0019633E" w:rsidP="00C45623">
      <w:pPr>
        <w:autoSpaceDE w:val="0"/>
        <w:autoSpaceDN w:val="0"/>
        <w:adjustRightInd w:val="0"/>
        <w:spacing w:after="0" w:line="240" w:lineRule="auto"/>
        <w:jc w:val="left"/>
        <w:rPr>
          <w:rFonts w:ascii="Times New Roman" w:hAnsi="Times New Roman" w:cs="Times New Roman"/>
          <w:sz w:val="24"/>
          <w:szCs w:val="24"/>
          <w:lang w:val="en-US"/>
        </w:rPr>
      </w:pPr>
    </w:p>
    <w:p w14:paraId="74A13CCF" w14:textId="77777777" w:rsidR="0019633E" w:rsidRDefault="0019633E" w:rsidP="0019633E">
      <w:pPr>
        <w:autoSpaceDE w:val="0"/>
        <w:autoSpaceDN w:val="0"/>
        <w:adjustRightInd w:val="0"/>
        <w:spacing w:after="0" w:line="240" w:lineRule="auto"/>
        <w:jc w:val="left"/>
        <w:rPr>
          <w:position w:val="1"/>
          <w:sz w:val="24"/>
        </w:rPr>
      </w:pPr>
    </w:p>
    <w:p w14:paraId="3FB90781" w14:textId="68C0CDC0" w:rsidR="00623335" w:rsidRPr="00623335" w:rsidRDefault="0019633E" w:rsidP="0019633E">
      <w:pPr>
        <w:autoSpaceDE w:val="0"/>
        <w:autoSpaceDN w:val="0"/>
        <w:adjustRightInd w:val="0"/>
        <w:spacing w:after="0" w:line="240" w:lineRule="auto"/>
        <w:jc w:val="left"/>
        <w:rPr>
          <w:rFonts w:ascii="Times New Roman" w:hAnsi="Times New Roman" w:cs="Times New Roman"/>
          <w:sz w:val="24"/>
          <w:szCs w:val="24"/>
          <w:lang w:val="en-US"/>
        </w:rPr>
      </w:pPr>
      <w:r w:rsidRPr="00623335">
        <w:rPr>
          <w:rFonts w:ascii="Times New Roman" w:hAnsi="Times New Roman" w:cs="Times New Roman"/>
          <w:sz w:val="24"/>
          <w:szCs w:val="24"/>
          <w:lang w:val="en-US"/>
        </w:rPr>
        <w:t>Date: _______________________</w:t>
      </w:r>
      <w:r>
        <w:rPr>
          <w:rFonts w:ascii="Times New Roman" w:hAnsi="Times New Roman" w:cs="Times New Roman"/>
          <w:sz w:val="24"/>
          <w:szCs w:val="24"/>
          <w:lang w:val="en-US"/>
        </w:rPr>
        <w:t xml:space="preserve">                 </w:t>
      </w:r>
      <w:r w:rsidR="00623335" w:rsidRPr="00623335">
        <w:rPr>
          <w:rFonts w:ascii="Times New Roman" w:hAnsi="Times New Roman" w:cs="Times New Roman"/>
          <w:sz w:val="24"/>
          <w:szCs w:val="24"/>
          <w:lang w:val="en-US"/>
        </w:rPr>
        <w:t>Full Name (Printed): ________________________</w:t>
      </w:r>
    </w:p>
    <w:p w14:paraId="0BEF20AD" w14:textId="5300BF08" w:rsidR="00623335" w:rsidRDefault="00623335" w:rsidP="00623335">
      <w:pPr>
        <w:autoSpaceDE w:val="0"/>
        <w:autoSpaceDN w:val="0"/>
        <w:adjustRightInd w:val="0"/>
        <w:spacing w:after="0" w:line="240" w:lineRule="auto"/>
        <w:jc w:val="left"/>
        <w:rPr>
          <w:rFonts w:ascii="Times New Roman" w:hAnsi="Times New Roman" w:cs="Times New Roman"/>
          <w:sz w:val="24"/>
          <w:szCs w:val="24"/>
          <w:lang w:val="en-US"/>
        </w:rPr>
      </w:pPr>
    </w:p>
    <w:p w14:paraId="5EAD6C72" w14:textId="77777777" w:rsidR="00623335" w:rsidRPr="00623335" w:rsidRDefault="00623335" w:rsidP="00623335">
      <w:pPr>
        <w:autoSpaceDE w:val="0"/>
        <w:autoSpaceDN w:val="0"/>
        <w:adjustRightInd w:val="0"/>
        <w:spacing w:after="0" w:line="240" w:lineRule="auto"/>
        <w:jc w:val="left"/>
        <w:rPr>
          <w:rFonts w:ascii="Times New Roman" w:hAnsi="Times New Roman" w:cs="Times New Roman"/>
          <w:sz w:val="24"/>
          <w:szCs w:val="24"/>
          <w:lang w:val="en-US"/>
        </w:rPr>
      </w:pPr>
    </w:p>
    <w:p w14:paraId="7A6F13AB" w14:textId="77777777" w:rsidR="0019633E" w:rsidRDefault="0019633E" w:rsidP="00623335">
      <w:pPr>
        <w:autoSpaceDE w:val="0"/>
        <w:autoSpaceDN w:val="0"/>
        <w:adjustRightInd w:val="0"/>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861C504" w14:textId="11B18208" w:rsidR="00623335" w:rsidRDefault="0019633E" w:rsidP="00623335">
      <w:pPr>
        <w:autoSpaceDE w:val="0"/>
        <w:autoSpaceDN w:val="0"/>
        <w:adjustRightInd w:val="0"/>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23335" w:rsidRPr="00623335">
        <w:rPr>
          <w:rFonts w:ascii="Times New Roman" w:hAnsi="Times New Roman" w:cs="Times New Roman"/>
          <w:sz w:val="24"/>
          <w:szCs w:val="24"/>
          <w:lang w:val="en-US"/>
        </w:rPr>
        <w:t>Signature: ________________________</w:t>
      </w:r>
    </w:p>
    <w:p w14:paraId="5DE819A6" w14:textId="61D622DA" w:rsidR="00623335" w:rsidRDefault="00623335" w:rsidP="00623335">
      <w:pPr>
        <w:autoSpaceDE w:val="0"/>
        <w:autoSpaceDN w:val="0"/>
        <w:adjustRightInd w:val="0"/>
        <w:spacing w:after="0" w:line="240" w:lineRule="auto"/>
        <w:jc w:val="left"/>
        <w:rPr>
          <w:rFonts w:ascii="Times New Roman" w:hAnsi="Times New Roman" w:cs="Times New Roman"/>
          <w:sz w:val="24"/>
          <w:szCs w:val="24"/>
          <w:lang w:val="en-US"/>
        </w:rPr>
      </w:pPr>
    </w:p>
    <w:p w14:paraId="6F03FD01" w14:textId="767B0AE8" w:rsidR="0019633E" w:rsidRPr="00623335" w:rsidRDefault="0019633E" w:rsidP="00623335">
      <w:pPr>
        <w:autoSpaceDE w:val="0"/>
        <w:autoSpaceDN w:val="0"/>
        <w:adjustRightInd w:val="0"/>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WAS APPROVED BY </w:t>
      </w:r>
      <w:r w:rsidR="00235FF8">
        <w:rPr>
          <w:rFonts w:ascii="Times New Roman" w:hAnsi="Times New Roman" w:cs="Times New Roman"/>
          <w:sz w:val="24"/>
          <w:szCs w:val="24"/>
          <w:lang w:val="en-US"/>
        </w:rPr>
        <w:t xml:space="preserve">“Supervisor </w:t>
      </w:r>
      <w:proofErr w:type="gramStart"/>
      <w:r w:rsidR="00235FF8">
        <w:rPr>
          <w:rFonts w:ascii="Times New Roman" w:hAnsi="Times New Roman" w:cs="Times New Roman"/>
          <w:sz w:val="24"/>
          <w:szCs w:val="24"/>
          <w:lang w:val="en-US"/>
        </w:rPr>
        <w:t>name ”</w:t>
      </w:r>
      <w:r>
        <w:rPr>
          <w:rFonts w:ascii="Times New Roman" w:hAnsi="Times New Roman" w:cs="Times New Roman"/>
          <w:sz w:val="24"/>
          <w:szCs w:val="24"/>
          <w:lang w:val="en-US"/>
        </w:rPr>
        <w:t>of</w:t>
      </w:r>
      <w:proofErr w:type="gramEnd"/>
      <w:r w:rsidR="00B11442">
        <w:rPr>
          <w:rFonts w:ascii="Times New Roman" w:hAnsi="Times New Roman" w:cs="Times New Roman"/>
          <w:sz w:val="24"/>
          <w:szCs w:val="24"/>
          <w:lang w:val="en-US"/>
        </w:rPr>
        <w:t xml:space="preserve"> </w:t>
      </w:r>
      <w:r w:rsidR="00235FF8">
        <w:rPr>
          <w:rFonts w:ascii="Times New Roman" w:hAnsi="Times New Roman" w:cs="Times New Roman"/>
          <w:sz w:val="24"/>
          <w:szCs w:val="24"/>
          <w:lang w:val="en-US"/>
        </w:rPr>
        <w:t xml:space="preserve"> “Organization Name”.</w:t>
      </w:r>
    </w:p>
    <w:p w14:paraId="51BFA851" w14:textId="6E0A1D97" w:rsidR="002D37FD" w:rsidRPr="000E7E16" w:rsidRDefault="00632DC5" w:rsidP="000E7E16">
      <w:pPr>
        <w:pStyle w:val="Heading1"/>
        <w:rPr>
          <w:rFonts w:ascii="Times New Roman" w:hAnsi="Times New Roman" w:cs="Times New Roman"/>
          <w:b/>
          <w:bCs/>
        </w:rPr>
      </w:pPr>
      <w:bookmarkStart w:id="10" w:name="_Toc148059611"/>
      <w:r>
        <w:rPr>
          <w:rFonts w:ascii="Times New Roman" w:hAnsi="Times New Roman" w:cs="Times New Roman"/>
          <w:b/>
          <w:bCs/>
        </w:rPr>
        <w:lastRenderedPageBreak/>
        <w:t>Pilot Study</w:t>
      </w:r>
      <w:bookmarkEnd w:id="10"/>
    </w:p>
    <w:p w14:paraId="1F5519F8" w14:textId="77777777" w:rsidR="002D37FD" w:rsidRDefault="002D37FD" w:rsidP="002D37FD">
      <w:pPr>
        <w:autoSpaceDE w:val="0"/>
        <w:autoSpaceDN w:val="0"/>
        <w:adjustRightInd w:val="0"/>
        <w:spacing w:after="0" w:line="240" w:lineRule="auto"/>
        <w:jc w:val="left"/>
        <w:rPr>
          <w:rFonts w:ascii="Times New Roman" w:hAnsi="Times New Roman" w:cs="Times New Roman"/>
          <w:sz w:val="24"/>
          <w:szCs w:val="24"/>
          <w:lang w:val="en-US"/>
        </w:rPr>
      </w:pPr>
    </w:p>
    <w:p w14:paraId="1ED1FD36" w14:textId="0FFEDE92" w:rsidR="002D37FD" w:rsidRPr="00632DC5" w:rsidRDefault="002D37FD" w:rsidP="002D37FD">
      <w:pPr>
        <w:autoSpaceDE w:val="0"/>
        <w:autoSpaceDN w:val="0"/>
        <w:adjustRightInd w:val="0"/>
        <w:spacing w:after="0" w:line="240" w:lineRule="auto"/>
        <w:jc w:val="left"/>
        <w:rPr>
          <w:rFonts w:ascii="Times New Roman" w:hAnsi="Times New Roman" w:cs="Times New Roman"/>
          <w:sz w:val="24"/>
          <w:szCs w:val="24"/>
          <w:lang w:val="en-US"/>
        </w:rPr>
      </w:pPr>
      <w:r w:rsidRPr="00632DC5">
        <w:rPr>
          <w:rFonts w:ascii="Times New Roman" w:hAnsi="Times New Roman" w:cs="Times New Roman"/>
          <w:sz w:val="24"/>
          <w:szCs w:val="24"/>
          <w:lang w:val="en-US"/>
        </w:rPr>
        <w:t xml:space="preserve">We carried out a pilot study with five friends to make sure that the effectiveness and precision of our usability test for </w:t>
      </w:r>
      <w:proofErr w:type="spellStart"/>
      <w:r w:rsidRPr="00632DC5">
        <w:rPr>
          <w:rFonts w:ascii="Times New Roman" w:hAnsi="Times New Roman" w:cs="Times New Roman"/>
          <w:sz w:val="24"/>
          <w:szCs w:val="24"/>
          <w:lang w:val="en-US"/>
        </w:rPr>
        <w:t>SurveyPro</w:t>
      </w:r>
      <w:proofErr w:type="spellEnd"/>
      <w:r w:rsidRPr="00632DC5">
        <w:rPr>
          <w:rFonts w:ascii="Times New Roman" w:hAnsi="Times New Roman" w:cs="Times New Roman"/>
          <w:sz w:val="24"/>
          <w:szCs w:val="24"/>
          <w:lang w:val="en-US"/>
        </w:rPr>
        <w:t xml:space="preserve"> were guaranteed. This pilot study's main objective was to find and fix any potential flaws or mistakes in the way we conduct usability testing.</w:t>
      </w:r>
    </w:p>
    <w:p w14:paraId="78EBCA58" w14:textId="77777777" w:rsidR="002D37FD" w:rsidRPr="00632DC5" w:rsidRDefault="002D37FD" w:rsidP="002D37FD">
      <w:pPr>
        <w:autoSpaceDE w:val="0"/>
        <w:autoSpaceDN w:val="0"/>
        <w:adjustRightInd w:val="0"/>
        <w:spacing w:after="0" w:line="240" w:lineRule="auto"/>
        <w:jc w:val="left"/>
        <w:rPr>
          <w:rFonts w:ascii="Times New Roman" w:hAnsi="Times New Roman" w:cs="Times New Roman"/>
          <w:sz w:val="24"/>
          <w:szCs w:val="24"/>
          <w:lang w:val="en-US"/>
        </w:rPr>
      </w:pPr>
    </w:p>
    <w:p w14:paraId="08BE87FC" w14:textId="77777777" w:rsidR="002D37FD" w:rsidRPr="00632DC5" w:rsidRDefault="002D37FD" w:rsidP="002D37FD">
      <w:pPr>
        <w:autoSpaceDE w:val="0"/>
        <w:autoSpaceDN w:val="0"/>
        <w:adjustRightInd w:val="0"/>
        <w:spacing w:after="0" w:line="240" w:lineRule="auto"/>
        <w:jc w:val="left"/>
        <w:rPr>
          <w:rFonts w:ascii="Times New Roman" w:hAnsi="Times New Roman" w:cs="Times New Roman"/>
          <w:sz w:val="24"/>
          <w:szCs w:val="24"/>
          <w:lang w:val="en-US"/>
        </w:rPr>
      </w:pPr>
      <w:r w:rsidRPr="00632DC5">
        <w:rPr>
          <w:rFonts w:ascii="Times New Roman" w:hAnsi="Times New Roman" w:cs="Times New Roman"/>
          <w:sz w:val="24"/>
          <w:szCs w:val="24"/>
          <w:lang w:val="en-US"/>
        </w:rPr>
        <w:t>To begin with, we conducted interviews with our friends and ourselves to learn more about how the usability test was interpreted. This internal input enabled us to improve the clarity and length of the questions in our questionnaire and interview set.</w:t>
      </w:r>
    </w:p>
    <w:p w14:paraId="2EC038F0" w14:textId="10738553" w:rsidR="002D37FD" w:rsidRDefault="002D37FD" w:rsidP="002D37FD"/>
    <w:p w14:paraId="7F56E3D4" w14:textId="33B20003" w:rsidR="002D37FD" w:rsidRPr="002D37FD" w:rsidRDefault="002D37FD" w:rsidP="002D37FD">
      <w:pPr>
        <w:autoSpaceDE w:val="0"/>
        <w:autoSpaceDN w:val="0"/>
        <w:adjustRightInd w:val="0"/>
        <w:spacing w:after="0" w:line="240" w:lineRule="auto"/>
        <w:jc w:val="left"/>
        <w:rPr>
          <w:rFonts w:ascii="Times New Roman" w:hAnsi="Times New Roman" w:cs="Times New Roman"/>
          <w:sz w:val="24"/>
          <w:szCs w:val="24"/>
          <w:lang w:val="en-US"/>
        </w:rPr>
      </w:pPr>
      <w:r w:rsidRPr="002D37FD">
        <w:rPr>
          <w:rFonts w:ascii="Times New Roman" w:hAnsi="Times New Roman" w:cs="Times New Roman"/>
          <w:sz w:val="24"/>
          <w:szCs w:val="24"/>
          <w:lang w:val="en-US"/>
        </w:rPr>
        <w:t xml:space="preserve">For a specific gathering to discuss the usability test, we invited our </w:t>
      </w:r>
      <w:r>
        <w:rPr>
          <w:rFonts w:ascii="Times New Roman" w:hAnsi="Times New Roman" w:cs="Times New Roman"/>
          <w:sz w:val="24"/>
          <w:szCs w:val="24"/>
          <w:lang w:val="en-US"/>
        </w:rPr>
        <w:t xml:space="preserve">other </w:t>
      </w:r>
      <w:r w:rsidRPr="002D37FD">
        <w:rPr>
          <w:rFonts w:ascii="Times New Roman" w:hAnsi="Times New Roman" w:cs="Times New Roman"/>
          <w:sz w:val="24"/>
          <w:szCs w:val="24"/>
          <w:lang w:val="en-US"/>
        </w:rPr>
        <w:t>friends. This quick method of gathering feedback allowed us to make the necessary changes to our questionnaire. We had to rewrite certain questions because we noticed that they were a little unclear.</w:t>
      </w:r>
    </w:p>
    <w:p w14:paraId="436F3C71" w14:textId="77777777" w:rsidR="002D37FD" w:rsidRPr="002D37FD" w:rsidRDefault="002D37FD" w:rsidP="002D37FD">
      <w:pPr>
        <w:autoSpaceDE w:val="0"/>
        <w:autoSpaceDN w:val="0"/>
        <w:adjustRightInd w:val="0"/>
        <w:spacing w:after="0" w:line="240" w:lineRule="auto"/>
        <w:jc w:val="left"/>
        <w:rPr>
          <w:rFonts w:ascii="Times New Roman" w:hAnsi="Times New Roman" w:cs="Times New Roman"/>
          <w:sz w:val="24"/>
          <w:szCs w:val="24"/>
          <w:lang w:val="en-US"/>
        </w:rPr>
      </w:pPr>
    </w:p>
    <w:p w14:paraId="2440AA67" w14:textId="399DF87D" w:rsidR="00D26816" w:rsidRPr="00D26816" w:rsidRDefault="002D37FD" w:rsidP="002D37FD">
      <w:pPr>
        <w:rPr>
          <w:rFonts w:ascii="Times New Roman" w:hAnsi="Times New Roman" w:cs="Times New Roman"/>
          <w:sz w:val="24"/>
          <w:szCs w:val="24"/>
          <w:lang w:val="en-US"/>
        </w:rPr>
      </w:pPr>
      <w:r w:rsidRPr="002D37FD">
        <w:rPr>
          <w:rFonts w:ascii="Times New Roman" w:hAnsi="Times New Roman" w:cs="Times New Roman"/>
          <w:sz w:val="24"/>
          <w:szCs w:val="24"/>
          <w:lang w:val="en-US"/>
        </w:rPr>
        <w:t xml:space="preserve">The preference for starting with simpler questions and presenting background information before conducting the interview was one of the helpful tips we picked up from our pals. These modifications were swiftly implemented into our usability test strategy. In order to ensure their comfort and objective input, we made sure to reassure our friends that their participation in the pilot study would not </w:t>
      </w:r>
      <w:r w:rsidR="00D26816" w:rsidRPr="002D37FD">
        <w:rPr>
          <w:rFonts w:ascii="Times New Roman" w:hAnsi="Times New Roman" w:cs="Times New Roman"/>
          <w:sz w:val="24"/>
          <w:szCs w:val="24"/>
          <w:lang w:val="en-US"/>
        </w:rPr>
        <w:t>affect</w:t>
      </w:r>
      <w:r w:rsidRPr="002D37FD">
        <w:rPr>
          <w:rFonts w:ascii="Times New Roman" w:hAnsi="Times New Roman" w:cs="Times New Roman"/>
          <w:sz w:val="24"/>
          <w:szCs w:val="24"/>
          <w:lang w:val="en-US"/>
        </w:rPr>
        <w:t xml:space="preserve"> their participation in the main study.</w:t>
      </w:r>
    </w:p>
    <w:p w14:paraId="399254F6" w14:textId="77777777" w:rsidR="00D26816" w:rsidRPr="00D26816" w:rsidRDefault="00D26816" w:rsidP="00D26816">
      <w:pPr>
        <w:autoSpaceDE w:val="0"/>
        <w:autoSpaceDN w:val="0"/>
        <w:adjustRightInd w:val="0"/>
        <w:spacing w:after="0" w:line="240" w:lineRule="auto"/>
        <w:jc w:val="left"/>
        <w:rPr>
          <w:rFonts w:ascii="Times New Roman" w:hAnsi="Times New Roman" w:cs="Times New Roman"/>
          <w:sz w:val="24"/>
          <w:szCs w:val="24"/>
          <w:lang w:val="en-US"/>
        </w:rPr>
      </w:pPr>
      <w:r w:rsidRPr="00D26816">
        <w:rPr>
          <w:rFonts w:ascii="Times New Roman" w:hAnsi="Times New Roman" w:cs="Times New Roman"/>
          <w:sz w:val="24"/>
          <w:szCs w:val="24"/>
          <w:lang w:val="en-US"/>
        </w:rPr>
        <w:t xml:space="preserve">We extensively monitored how participants used the </w:t>
      </w:r>
      <w:proofErr w:type="spellStart"/>
      <w:r w:rsidRPr="00D26816">
        <w:rPr>
          <w:rFonts w:ascii="Times New Roman" w:hAnsi="Times New Roman" w:cs="Times New Roman"/>
          <w:sz w:val="24"/>
          <w:szCs w:val="24"/>
          <w:lang w:val="en-US"/>
        </w:rPr>
        <w:t>SurveyPro</w:t>
      </w:r>
      <w:proofErr w:type="spellEnd"/>
      <w:r w:rsidRPr="00D26816">
        <w:rPr>
          <w:rFonts w:ascii="Times New Roman" w:hAnsi="Times New Roman" w:cs="Times New Roman"/>
          <w:sz w:val="24"/>
          <w:szCs w:val="24"/>
          <w:lang w:val="en-US"/>
        </w:rPr>
        <w:t xml:space="preserve"> platform and its different capabilities during the pilot study. We saw patterns in user </w:t>
      </w:r>
      <w:proofErr w:type="spellStart"/>
      <w:r w:rsidRPr="00D26816">
        <w:rPr>
          <w:rFonts w:ascii="Times New Roman" w:hAnsi="Times New Roman" w:cs="Times New Roman"/>
          <w:sz w:val="24"/>
          <w:szCs w:val="24"/>
          <w:lang w:val="en-US"/>
        </w:rPr>
        <w:t>behaviour</w:t>
      </w:r>
      <w:proofErr w:type="spellEnd"/>
      <w:r w:rsidRPr="00D26816">
        <w:rPr>
          <w:rFonts w:ascii="Times New Roman" w:hAnsi="Times New Roman" w:cs="Times New Roman"/>
          <w:sz w:val="24"/>
          <w:szCs w:val="24"/>
          <w:lang w:val="en-US"/>
        </w:rPr>
        <w:t>, such as spots where they tended to spend too much time or elements that confused them. We were able to identify user experience problem areas thanks to our careful observation, which will help us focus our efforts while designing and organizing the website.</w:t>
      </w:r>
    </w:p>
    <w:p w14:paraId="3DD22CF8" w14:textId="77777777" w:rsidR="00D26816" w:rsidRPr="00D26816" w:rsidRDefault="00D26816" w:rsidP="00D26816">
      <w:pPr>
        <w:autoSpaceDE w:val="0"/>
        <w:autoSpaceDN w:val="0"/>
        <w:adjustRightInd w:val="0"/>
        <w:spacing w:after="0" w:line="240" w:lineRule="auto"/>
        <w:jc w:val="left"/>
        <w:rPr>
          <w:rFonts w:ascii="Times New Roman" w:hAnsi="Times New Roman" w:cs="Times New Roman"/>
          <w:sz w:val="24"/>
          <w:szCs w:val="24"/>
          <w:lang w:val="en-US"/>
        </w:rPr>
      </w:pPr>
    </w:p>
    <w:p w14:paraId="43140A7F" w14:textId="77777777" w:rsidR="00D26816" w:rsidRPr="00D26816" w:rsidRDefault="00D26816" w:rsidP="00D26816">
      <w:pPr>
        <w:autoSpaceDE w:val="0"/>
        <w:autoSpaceDN w:val="0"/>
        <w:adjustRightInd w:val="0"/>
        <w:spacing w:after="0" w:line="240" w:lineRule="auto"/>
        <w:jc w:val="left"/>
        <w:rPr>
          <w:rFonts w:ascii="Times New Roman" w:hAnsi="Times New Roman" w:cs="Times New Roman"/>
          <w:sz w:val="24"/>
          <w:szCs w:val="24"/>
          <w:lang w:val="en-US"/>
        </w:rPr>
      </w:pPr>
      <w:r w:rsidRPr="00D26816">
        <w:rPr>
          <w:rFonts w:ascii="Times New Roman" w:hAnsi="Times New Roman" w:cs="Times New Roman"/>
          <w:sz w:val="24"/>
          <w:szCs w:val="24"/>
          <w:lang w:val="en-US"/>
        </w:rPr>
        <w:t xml:space="preserve">As a result, the pilot study for </w:t>
      </w:r>
      <w:proofErr w:type="spellStart"/>
      <w:r w:rsidRPr="00D26816">
        <w:rPr>
          <w:rFonts w:ascii="Times New Roman" w:hAnsi="Times New Roman" w:cs="Times New Roman"/>
          <w:sz w:val="24"/>
          <w:szCs w:val="24"/>
          <w:lang w:val="en-US"/>
        </w:rPr>
        <w:t>SurveyPro's</w:t>
      </w:r>
      <w:proofErr w:type="spellEnd"/>
      <w:r w:rsidRPr="00D26816">
        <w:rPr>
          <w:rFonts w:ascii="Times New Roman" w:hAnsi="Times New Roman" w:cs="Times New Roman"/>
          <w:sz w:val="24"/>
          <w:szCs w:val="24"/>
          <w:lang w:val="en-US"/>
        </w:rPr>
        <w:t xml:space="preserve"> usability testing was an essential step in refining our strategy and making sure that the user experience is smooth. Our team and friends' comments and insights were crucial in helping us refine the usability test for the pilot study.</w:t>
      </w:r>
    </w:p>
    <w:p w14:paraId="72E39342" w14:textId="77777777" w:rsidR="00D26816" w:rsidRDefault="00D26816" w:rsidP="00D26816">
      <w:pPr>
        <w:autoSpaceDE w:val="0"/>
        <w:autoSpaceDN w:val="0"/>
        <w:adjustRightInd w:val="0"/>
        <w:spacing w:after="0" w:line="240" w:lineRule="auto"/>
        <w:jc w:val="center"/>
        <w:rPr>
          <w:rFonts w:ascii="AppleSystemUIFont" w:hAnsi="AppleSystemUIFont" w:cs="AppleSystemUIFont"/>
          <w:sz w:val="26"/>
          <w:szCs w:val="26"/>
          <w:lang w:val="en-US"/>
        </w:rPr>
      </w:pPr>
    </w:p>
    <w:p w14:paraId="392C25EA" w14:textId="46263200" w:rsidR="00632DC5" w:rsidRDefault="00632DC5" w:rsidP="00632DC5">
      <w:pPr>
        <w:autoSpaceDE w:val="0"/>
        <w:autoSpaceDN w:val="0"/>
        <w:adjustRightInd w:val="0"/>
        <w:spacing w:after="0" w:line="240" w:lineRule="auto"/>
        <w:jc w:val="left"/>
        <w:rPr>
          <w:rFonts w:ascii="Times New Roman" w:hAnsi="Times New Roman" w:cs="Times New Roman"/>
          <w:sz w:val="24"/>
          <w:szCs w:val="24"/>
          <w:lang w:val="en-US"/>
        </w:rPr>
      </w:pPr>
    </w:p>
    <w:p w14:paraId="1CBEC4CA" w14:textId="7C4CDAAF" w:rsidR="00EF083D" w:rsidRPr="00EF083D" w:rsidRDefault="00632DC5" w:rsidP="00EF083D">
      <w:pPr>
        <w:pStyle w:val="Heading1"/>
        <w:rPr>
          <w:rFonts w:ascii="Times New Roman" w:hAnsi="Times New Roman" w:cs="Times New Roman"/>
          <w:b/>
          <w:bCs/>
        </w:rPr>
      </w:pPr>
      <w:bookmarkStart w:id="11" w:name="_Toc148059612"/>
      <w:r>
        <w:rPr>
          <w:rFonts w:ascii="Times New Roman" w:hAnsi="Times New Roman" w:cs="Times New Roman"/>
          <w:b/>
          <w:bCs/>
        </w:rPr>
        <w:t>Direct Observation</w:t>
      </w:r>
      <w:bookmarkEnd w:id="11"/>
    </w:p>
    <w:p w14:paraId="5DAD7AAC" w14:textId="77777777" w:rsidR="00EF083D" w:rsidRDefault="00EF083D" w:rsidP="00EF083D">
      <w:pPr>
        <w:autoSpaceDE w:val="0"/>
        <w:autoSpaceDN w:val="0"/>
        <w:adjustRightInd w:val="0"/>
        <w:spacing w:after="0" w:line="240" w:lineRule="auto"/>
        <w:jc w:val="left"/>
        <w:rPr>
          <w:rFonts w:ascii="AppleSystemUIFont" w:hAnsi="AppleSystemUIFont" w:cs="AppleSystemUIFont"/>
          <w:sz w:val="26"/>
          <w:szCs w:val="26"/>
          <w:lang w:val="en-US"/>
        </w:rPr>
      </w:pPr>
    </w:p>
    <w:p w14:paraId="63480235" w14:textId="77777777" w:rsidR="00EF083D" w:rsidRPr="00EF083D" w:rsidRDefault="00EF083D" w:rsidP="00EF083D">
      <w:pPr>
        <w:autoSpaceDE w:val="0"/>
        <w:autoSpaceDN w:val="0"/>
        <w:adjustRightInd w:val="0"/>
        <w:spacing w:after="0" w:line="240" w:lineRule="auto"/>
        <w:jc w:val="left"/>
        <w:rPr>
          <w:rFonts w:ascii="Times New Roman" w:hAnsi="Times New Roman" w:cs="Times New Roman"/>
          <w:sz w:val="24"/>
          <w:szCs w:val="24"/>
          <w:lang w:val="en-US"/>
        </w:rPr>
      </w:pPr>
      <w:r w:rsidRPr="00EF083D">
        <w:rPr>
          <w:rFonts w:ascii="Times New Roman" w:hAnsi="Times New Roman" w:cs="Times New Roman"/>
          <w:sz w:val="24"/>
          <w:szCs w:val="24"/>
          <w:lang w:val="en-US"/>
        </w:rPr>
        <w:t xml:space="preserve">We used direct observation techniques during the </w:t>
      </w:r>
      <w:proofErr w:type="spellStart"/>
      <w:r w:rsidRPr="00EF083D">
        <w:rPr>
          <w:rFonts w:ascii="Times New Roman" w:hAnsi="Times New Roman" w:cs="Times New Roman"/>
          <w:sz w:val="24"/>
          <w:szCs w:val="24"/>
          <w:lang w:val="en-US"/>
        </w:rPr>
        <w:t>SurveyPro</w:t>
      </w:r>
      <w:proofErr w:type="spellEnd"/>
      <w:r w:rsidRPr="00EF083D">
        <w:rPr>
          <w:rFonts w:ascii="Times New Roman" w:hAnsi="Times New Roman" w:cs="Times New Roman"/>
          <w:sz w:val="24"/>
          <w:szCs w:val="24"/>
          <w:lang w:val="en-US"/>
        </w:rPr>
        <w:t xml:space="preserve"> usability testing to learn more about the users' experiences. Due to the fact that our testing was done in-person, videotaping nonverbal indicators including facial expressions, body language, and voice tone was crucial to figuring out the participants' feelings and responses.</w:t>
      </w:r>
    </w:p>
    <w:p w14:paraId="5C899068" w14:textId="77777777" w:rsidR="00EF083D" w:rsidRPr="00EF083D" w:rsidRDefault="00EF083D" w:rsidP="00EF083D">
      <w:pPr>
        <w:autoSpaceDE w:val="0"/>
        <w:autoSpaceDN w:val="0"/>
        <w:adjustRightInd w:val="0"/>
        <w:spacing w:after="0" w:line="240" w:lineRule="auto"/>
        <w:jc w:val="left"/>
        <w:rPr>
          <w:rFonts w:ascii="Times New Roman" w:hAnsi="Times New Roman" w:cs="Times New Roman"/>
          <w:sz w:val="24"/>
          <w:szCs w:val="24"/>
          <w:lang w:val="en-US"/>
        </w:rPr>
      </w:pPr>
    </w:p>
    <w:p w14:paraId="2475C7DD" w14:textId="2B6E5BAB" w:rsidR="00EF083D" w:rsidRDefault="00EF083D" w:rsidP="00EF083D">
      <w:pPr>
        <w:autoSpaceDE w:val="0"/>
        <w:autoSpaceDN w:val="0"/>
        <w:adjustRightInd w:val="0"/>
        <w:spacing w:after="0" w:line="240" w:lineRule="auto"/>
        <w:jc w:val="left"/>
        <w:rPr>
          <w:rFonts w:ascii="Times New Roman" w:hAnsi="Times New Roman" w:cs="Times New Roman"/>
          <w:sz w:val="24"/>
          <w:szCs w:val="24"/>
          <w:lang w:val="en-US"/>
        </w:rPr>
      </w:pPr>
      <w:r w:rsidRPr="00EF083D">
        <w:rPr>
          <w:rFonts w:ascii="Times New Roman" w:hAnsi="Times New Roman" w:cs="Times New Roman"/>
          <w:sz w:val="24"/>
          <w:szCs w:val="24"/>
          <w:lang w:val="en-US"/>
        </w:rPr>
        <w:t xml:space="preserve">We systematically documented nonverbal signals from participants as they engaged in various activities and interacted with the </w:t>
      </w:r>
      <w:proofErr w:type="spellStart"/>
      <w:r w:rsidRPr="00EF083D">
        <w:rPr>
          <w:rFonts w:ascii="Times New Roman" w:hAnsi="Times New Roman" w:cs="Times New Roman"/>
          <w:sz w:val="24"/>
          <w:szCs w:val="24"/>
          <w:lang w:val="en-US"/>
        </w:rPr>
        <w:t>SurveyPro</w:t>
      </w:r>
      <w:proofErr w:type="spellEnd"/>
      <w:r w:rsidRPr="00EF083D">
        <w:rPr>
          <w:rFonts w:ascii="Times New Roman" w:hAnsi="Times New Roman" w:cs="Times New Roman"/>
          <w:sz w:val="24"/>
          <w:szCs w:val="24"/>
          <w:lang w:val="en-US"/>
        </w:rPr>
        <w:t xml:space="preserve"> platform. Using this strategy, we were able to understand not only what they were saying, but also how they really felt about the app.</w:t>
      </w:r>
    </w:p>
    <w:p w14:paraId="241BAF5A" w14:textId="77777777" w:rsidR="00EF083D" w:rsidRDefault="00EF083D" w:rsidP="00EF083D">
      <w:pPr>
        <w:autoSpaceDE w:val="0"/>
        <w:autoSpaceDN w:val="0"/>
        <w:adjustRightInd w:val="0"/>
        <w:spacing w:after="0" w:line="240" w:lineRule="auto"/>
        <w:jc w:val="left"/>
        <w:rPr>
          <w:rFonts w:ascii="AppleSystemUIFont" w:hAnsi="AppleSystemUIFont" w:cs="AppleSystemUIFont"/>
          <w:sz w:val="26"/>
          <w:szCs w:val="26"/>
          <w:lang w:val="en-US"/>
        </w:rPr>
      </w:pPr>
    </w:p>
    <w:p w14:paraId="5522DD8B" w14:textId="77777777" w:rsidR="00EF083D" w:rsidRPr="00EF083D" w:rsidRDefault="00EF083D" w:rsidP="00EF083D">
      <w:pPr>
        <w:autoSpaceDE w:val="0"/>
        <w:autoSpaceDN w:val="0"/>
        <w:adjustRightInd w:val="0"/>
        <w:spacing w:after="0" w:line="240" w:lineRule="auto"/>
        <w:jc w:val="left"/>
        <w:rPr>
          <w:rFonts w:ascii="Times New Roman" w:hAnsi="Times New Roman" w:cs="Times New Roman"/>
          <w:sz w:val="24"/>
          <w:szCs w:val="24"/>
          <w:lang w:val="en-US"/>
        </w:rPr>
      </w:pPr>
      <w:r w:rsidRPr="00EF083D">
        <w:rPr>
          <w:rFonts w:ascii="Times New Roman" w:hAnsi="Times New Roman" w:cs="Times New Roman"/>
          <w:sz w:val="24"/>
          <w:szCs w:val="24"/>
          <w:lang w:val="en-US"/>
        </w:rPr>
        <w:lastRenderedPageBreak/>
        <w:t>The majority of the participants, according to our observations, were able to move around the platform very well. Nevertheless, there were times when some test-takers showed signs of bewilderment during particular test phases. Despite these difficult times, the majority of players showed fortitude and succeeded in finishing all tasks within the program.</w:t>
      </w:r>
    </w:p>
    <w:p w14:paraId="359A1322" w14:textId="77777777" w:rsidR="00EF083D" w:rsidRPr="00EF083D" w:rsidRDefault="00EF083D" w:rsidP="00EF083D">
      <w:pPr>
        <w:autoSpaceDE w:val="0"/>
        <w:autoSpaceDN w:val="0"/>
        <w:adjustRightInd w:val="0"/>
        <w:spacing w:after="0" w:line="240" w:lineRule="auto"/>
        <w:jc w:val="left"/>
        <w:rPr>
          <w:rFonts w:ascii="Times New Roman" w:hAnsi="Times New Roman" w:cs="Times New Roman"/>
          <w:sz w:val="24"/>
          <w:szCs w:val="24"/>
          <w:lang w:val="en-US"/>
        </w:rPr>
      </w:pPr>
    </w:p>
    <w:p w14:paraId="43BF7EC5" w14:textId="72DCDFEE" w:rsidR="00EF083D" w:rsidRPr="00EF083D" w:rsidRDefault="00EF083D" w:rsidP="00EF083D">
      <w:pPr>
        <w:autoSpaceDE w:val="0"/>
        <w:autoSpaceDN w:val="0"/>
        <w:adjustRightInd w:val="0"/>
        <w:spacing w:after="0" w:line="240" w:lineRule="auto"/>
        <w:jc w:val="left"/>
        <w:rPr>
          <w:rFonts w:ascii="Times New Roman" w:hAnsi="Times New Roman" w:cs="Times New Roman"/>
          <w:sz w:val="24"/>
          <w:szCs w:val="24"/>
          <w:lang w:val="en-US"/>
        </w:rPr>
      </w:pPr>
      <w:r w:rsidRPr="00EF083D">
        <w:rPr>
          <w:rFonts w:ascii="Times New Roman" w:hAnsi="Times New Roman" w:cs="Times New Roman"/>
          <w:sz w:val="24"/>
          <w:szCs w:val="24"/>
          <w:lang w:val="en-US"/>
        </w:rPr>
        <w:t xml:space="preserve">We were able to identify sections of the </w:t>
      </w:r>
      <w:proofErr w:type="spellStart"/>
      <w:r w:rsidRPr="00EF083D">
        <w:rPr>
          <w:rFonts w:ascii="Times New Roman" w:hAnsi="Times New Roman" w:cs="Times New Roman"/>
          <w:sz w:val="24"/>
          <w:szCs w:val="24"/>
          <w:lang w:val="en-US"/>
        </w:rPr>
        <w:t>SurveyPro</w:t>
      </w:r>
      <w:proofErr w:type="spellEnd"/>
      <w:r w:rsidRPr="00EF083D">
        <w:rPr>
          <w:rFonts w:ascii="Times New Roman" w:hAnsi="Times New Roman" w:cs="Times New Roman"/>
          <w:sz w:val="24"/>
          <w:szCs w:val="24"/>
          <w:lang w:val="en-US"/>
        </w:rPr>
        <w:t xml:space="preserve"> website that may need to be improved in order to improve user comprehension and overall usability thanks to the crucial real-time input we received from this direct observation technique.</w:t>
      </w:r>
    </w:p>
    <w:p w14:paraId="007195F3" w14:textId="77777777" w:rsidR="00EF083D" w:rsidRPr="00EF083D" w:rsidRDefault="00EF083D" w:rsidP="00EF083D"/>
    <w:p w14:paraId="4258FC6C" w14:textId="10BC5883" w:rsidR="00632DC5" w:rsidRDefault="00632DC5" w:rsidP="00632DC5">
      <w:pPr>
        <w:autoSpaceDE w:val="0"/>
        <w:autoSpaceDN w:val="0"/>
        <w:adjustRightInd w:val="0"/>
        <w:spacing w:after="0" w:line="240" w:lineRule="auto"/>
        <w:jc w:val="left"/>
        <w:rPr>
          <w:rFonts w:ascii="Times New Roman" w:hAnsi="Times New Roman" w:cs="Times New Roman"/>
          <w:sz w:val="24"/>
          <w:szCs w:val="24"/>
          <w:lang w:val="en-US"/>
        </w:rPr>
      </w:pPr>
    </w:p>
    <w:p w14:paraId="19BE6870" w14:textId="3FAD4A53" w:rsidR="00632DC5" w:rsidRDefault="00632DC5" w:rsidP="00632DC5">
      <w:pPr>
        <w:pStyle w:val="Heading1"/>
        <w:rPr>
          <w:rFonts w:ascii="Times New Roman" w:hAnsi="Times New Roman" w:cs="Times New Roman"/>
          <w:b/>
          <w:bCs/>
        </w:rPr>
      </w:pPr>
      <w:bookmarkStart w:id="12" w:name="_Toc148059613"/>
      <w:r>
        <w:rPr>
          <w:rFonts w:ascii="Times New Roman" w:hAnsi="Times New Roman" w:cs="Times New Roman"/>
          <w:b/>
          <w:bCs/>
        </w:rPr>
        <w:t>Satisfact</w:t>
      </w:r>
      <w:r w:rsidR="008353A8">
        <w:rPr>
          <w:rFonts w:ascii="Times New Roman" w:hAnsi="Times New Roman" w:cs="Times New Roman"/>
          <w:b/>
          <w:bCs/>
        </w:rPr>
        <w:t>ion</w:t>
      </w:r>
      <w:r>
        <w:rPr>
          <w:rFonts w:ascii="Times New Roman" w:hAnsi="Times New Roman" w:cs="Times New Roman"/>
          <w:b/>
          <w:bCs/>
        </w:rPr>
        <w:t xml:space="preserve"> Questions</w:t>
      </w:r>
      <w:bookmarkEnd w:id="12"/>
    </w:p>
    <w:p w14:paraId="76093056" w14:textId="59903971" w:rsidR="003B184E" w:rsidRDefault="003B184E" w:rsidP="003B184E"/>
    <w:p w14:paraId="7BB468B6"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r w:rsidRPr="003B184E">
        <w:rPr>
          <w:rFonts w:ascii="Times New Roman" w:hAnsi="Times New Roman" w:cs="Times New Roman"/>
          <w:sz w:val="24"/>
          <w:szCs w:val="24"/>
          <w:lang w:val="en-US"/>
        </w:rPr>
        <w:t>In order to assess users' opinions on </w:t>
      </w:r>
      <w:proofErr w:type="spellStart"/>
      <w:r w:rsidRPr="003B184E">
        <w:rPr>
          <w:rFonts w:ascii="Times New Roman" w:hAnsi="Times New Roman" w:cs="Times New Roman"/>
          <w:sz w:val="24"/>
          <w:szCs w:val="24"/>
          <w:lang w:val="en-US"/>
        </w:rPr>
        <w:t>SurveyPro</w:t>
      </w:r>
      <w:proofErr w:type="spellEnd"/>
      <w:r w:rsidRPr="003B184E">
        <w:rPr>
          <w:rFonts w:ascii="Times New Roman" w:hAnsi="Times New Roman" w:cs="Times New Roman"/>
          <w:sz w:val="24"/>
          <w:szCs w:val="24"/>
          <w:lang w:val="en-US"/>
        </w:rPr>
        <w:t xml:space="preserve"> during our usability testing, we asked them a set of satisfaction questions about their overall experience. These are the questions we asked:</w:t>
      </w:r>
    </w:p>
    <w:p w14:paraId="5321F9A3"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5972D53B" w14:textId="14095889"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r w:rsidRPr="003B184E">
        <w:rPr>
          <w:rFonts w:ascii="Times New Roman" w:hAnsi="Times New Roman" w:cs="Times New Roman"/>
          <w:sz w:val="24"/>
          <w:szCs w:val="24"/>
          <w:lang w:val="en-US"/>
        </w:rPr>
        <w:t xml:space="preserve">How satisfied were you with </w:t>
      </w:r>
      <w:proofErr w:type="spellStart"/>
      <w:r w:rsidRPr="003B184E">
        <w:rPr>
          <w:rFonts w:ascii="Times New Roman" w:hAnsi="Times New Roman" w:cs="Times New Roman"/>
          <w:sz w:val="24"/>
          <w:szCs w:val="24"/>
          <w:lang w:val="en-US"/>
        </w:rPr>
        <w:t>SurveyPro's</w:t>
      </w:r>
      <w:proofErr w:type="spellEnd"/>
      <w:r w:rsidRPr="003B184E">
        <w:rPr>
          <w:rFonts w:ascii="Times New Roman" w:hAnsi="Times New Roman" w:cs="Times New Roman"/>
          <w:sz w:val="24"/>
          <w:szCs w:val="24"/>
          <w:lang w:val="en-US"/>
        </w:rPr>
        <w:t xml:space="preserve"> services in general?</w:t>
      </w:r>
    </w:p>
    <w:p w14:paraId="4596435B"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256B0B4E"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169D8522" w14:textId="5CEA38F5"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r w:rsidRPr="003B184E">
        <w:rPr>
          <w:rFonts w:ascii="Times New Roman" w:hAnsi="Times New Roman" w:cs="Times New Roman"/>
          <w:sz w:val="24"/>
          <w:szCs w:val="24"/>
          <w:lang w:val="en-US"/>
        </w:rPr>
        <w:t xml:space="preserve">How satisfied are you with the selection of survey questions offered on </w:t>
      </w:r>
      <w:proofErr w:type="spellStart"/>
      <w:r w:rsidRPr="003B184E">
        <w:rPr>
          <w:rFonts w:ascii="Times New Roman" w:hAnsi="Times New Roman" w:cs="Times New Roman"/>
          <w:sz w:val="24"/>
          <w:szCs w:val="24"/>
          <w:lang w:val="en-US"/>
        </w:rPr>
        <w:t>SurveyPro</w:t>
      </w:r>
      <w:proofErr w:type="spellEnd"/>
      <w:r w:rsidRPr="003B184E">
        <w:rPr>
          <w:rFonts w:ascii="Times New Roman" w:hAnsi="Times New Roman" w:cs="Times New Roman"/>
          <w:sz w:val="24"/>
          <w:szCs w:val="24"/>
          <w:lang w:val="en-US"/>
        </w:rPr>
        <w:t>?</w:t>
      </w:r>
    </w:p>
    <w:p w14:paraId="20980817" w14:textId="037B223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10642C60"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6E071FE9" w14:textId="767BA65B"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r w:rsidRPr="003B184E">
        <w:rPr>
          <w:rFonts w:ascii="Times New Roman" w:hAnsi="Times New Roman" w:cs="Times New Roman"/>
          <w:sz w:val="24"/>
          <w:szCs w:val="24"/>
          <w:lang w:val="en-US"/>
        </w:rPr>
        <w:t xml:space="preserve">How satisfied are you with </w:t>
      </w:r>
      <w:proofErr w:type="spellStart"/>
      <w:r w:rsidRPr="003B184E">
        <w:rPr>
          <w:rFonts w:ascii="Times New Roman" w:hAnsi="Times New Roman" w:cs="Times New Roman"/>
          <w:sz w:val="24"/>
          <w:szCs w:val="24"/>
          <w:lang w:val="en-US"/>
        </w:rPr>
        <w:t>SurveyPro's</w:t>
      </w:r>
      <w:proofErr w:type="spellEnd"/>
      <w:r w:rsidRPr="003B184E">
        <w:rPr>
          <w:rFonts w:ascii="Times New Roman" w:hAnsi="Times New Roman" w:cs="Times New Roman"/>
          <w:sz w:val="24"/>
          <w:szCs w:val="24"/>
          <w:lang w:val="en-US"/>
        </w:rPr>
        <w:t xml:space="preserve"> features, such </w:t>
      </w:r>
      <w:proofErr w:type="gramStart"/>
      <w:r w:rsidRPr="003B184E">
        <w:rPr>
          <w:rFonts w:ascii="Times New Roman" w:hAnsi="Times New Roman" w:cs="Times New Roman"/>
          <w:sz w:val="24"/>
          <w:szCs w:val="24"/>
          <w:lang w:val="en-US"/>
        </w:rPr>
        <w:t>reporting</w:t>
      </w:r>
      <w:proofErr w:type="gramEnd"/>
      <w:r w:rsidRPr="003B184E">
        <w:rPr>
          <w:rFonts w:ascii="Times New Roman" w:hAnsi="Times New Roman" w:cs="Times New Roman"/>
          <w:sz w:val="24"/>
          <w:szCs w:val="24"/>
          <w:lang w:val="en-US"/>
        </w:rPr>
        <w:t xml:space="preserve"> and analytics?</w:t>
      </w:r>
    </w:p>
    <w:p w14:paraId="00A9FADB"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226020F6"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25DC52E0" w14:textId="2FCC7BEE" w:rsidR="003B184E" w:rsidRPr="003B184E" w:rsidRDefault="003B184E" w:rsidP="003B184E">
      <w:pPr>
        <w:rPr>
          <w:rFonts w:ascii="Times New Roman" w:hAnsi="Times New Roman" w:cs="Times New Roman"/>
          <w:sz w:val="24"/>
          <w:szCs w:val="24"/>
        </w:rPr>
      </w:pPr>
      <w:r w:rsidRPr="003B184E">
        <w:rPr>
          <w:rFonts w:ascii="Times New Roman" w:hAnsi="Times New Roman" w:cs="Times New Roman"/>
          <w:sz w:val="24"/>
          <w:szCs w:val="24"/>
          <w:lang w:val="en-US"/>
        </w:rPr>
        <w:t xml:space="preserve">How satisfied are you with </w:t>
      </w:r>
      <w:proofErr w:type="spellStart"/>
      <w:r w:rsidRPr="003B184E">
        <w:rPr>
          <w:rFonts w:ascii="Times New Roman" w:hAnsi="Times New Roman" w:cs="Times New Roman"/>
          <w:sz w:val="24"/>
          <w:szCs w:val="24"/>
          <w:lang w:val="en-US"/>
        </w:rPr>
        <w:t>SurveyPro's</w:t>
      </w:r>
      <w:proofErr w:type="spellEnd"/>
      <w:r w:rsidRPr="003B184E">
        <w:rPr>
          <w:rFonts w:ascii="Times New Roman" w:hAnsi="Times New Roman" w:cs="Times New Roman"/>
          <w:sz w:val="24"/>
          <w:szCs w:val="24"/>
          <w:lang w:val="en-US"/>
        </w:rPr>
        <w:t xml:space="preserve"> layout and design?</w:t>
      </w:r>
    </w:p>
    <w:p w14:paraId="34091C01"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p>
    <w:p w14:paraId="5C84241C" w14:textId="77777777" w:rsidR="003B184E" w:rsidRPr="003B184E" w:rsidRDefault="003B184E" w:rsidP="003B184E">
      <w:pPr>
        <w:autoSpaceDE w:val="0"/>
        <w:autoSpaceDN w:val="0"/>
        <w:adjustRightInd w:val="0"/>
        <w:spacing w:after="0" w:line="240" w:lineRule="auto"/>
        <w:jc w:val="left"/>
        <w:rPr>
          <w:rFonts w:ascii="Times New Roman" w:hAnsi="Times New Roman" w:cs="Times New Roman"/>
          <w:sz w:val="24"/>
          <w:szCs w:val="24"/>
          <w:lang w:val="en-US"/>
        </w:rPr>
      </w:pPr>
      <w:r w:rsidRPr="003B184E">
        <w:rPr>
          <w:rFonts w:ascii="Times New Roman" w:hAnsi="Times New Roman" w:cs="Times New Roman"/>
          <w:sz w:val="24"/>
          <w:szCs w:val="24"/>
          <w:lang w:val="en-US"/>
        </w:rPr>
        <w:t xml:space="preserve">How satisfied are you with the feedback that you got after finishing a </w:t>
      </w:r>
      <w:proofErr w:type="spellStart"/>
      <w:r w:rsidRPr="003B184E">
        <w:rPr>
          <w:rFonts w:ascii="Times New Roman" w:hAnsi="Times New Roman" w:cs="Times New Roman"/>
          <w:sz w:val="24"/>
          <w:szCs w:val="24"/>
          <w:lang w:val="en-US"/>
        </w:rPr>
        <w:t>SurveyPro</w:t>
      </w:r>
      <w:proofErr w:type="spellEnd"/>
      <w:r w:rsidRPr="003B184E">
        <w:rPr>
          <w:rFonts w:ascii="Times New Roman" w:hAnsi="Times New Roman" w:cs="Times New Roman"/>
          <w:sz w:val="24"/>
          <w:szCs w:val="24"/>
          <w:lang w:val="en-US"/>
        </w:rPr>
        <w:t xml:space="preserve"> survey?</w:t>
      </w:r>
    </w:p>
    <w:p w14:paraId="249C42E1" w14:textId="38B95B18" w:rsidR="00632DC5" w:rsidRDefault="00632DC5" w:rsidP="00632DC5">
      <w:pPr>
        <w:autoSpaceDE w:val="0"/>
        <w:autoSpaceDN w:val="0"/>
        <w:adjustRightInd w:val="0"/>
        <w:spacing w:after="0" w:line="240" w:lineRule="auto"/>
        <w:jc w:val="left"/>
        <w:rPr>
          <w:rFonts w:ascii="Times New Roman" w:hAnsi="Times New Roman" w:cs="Times New Roman"/>
          <w:sz w:val="24"/>
          <w:szCs w:val="24"/>
          <w:lang w:val="en-US"/>
        </w:rPr>
      </w:pPr>
    </w:p>
    <w:p w14:paraId="241EA665" w14:textId="65A4F139" w:rsidR="00632DC5" w:rsidRDefault="00632DC5" w:rsidP="00632DC5">
      <w:pPr>
        <w:pStyle w:val="Heading1"/>
        <w:rPr>
          <w:rFonts w:ascii="Times New Roman" w:hAnsi="Times New Roman" w:cs="Times New Roman"/>
          <w:b/>
          <w:bCs/>
        </w:rPr>
      </w:pPr>
      <w:bookmarkStart w:id="13" w:name="_Toc148059614"/>
      <w:r>
        <w:rPr>
          <w:rFonts w:ascii="Times New Roman" w:hAnsi="Times New Roman" w:cs="Times New Roman"/>
          <w:b/>
          <w:bCs/>
        </w:rPr>
        <w:t>Visualized results</w:t>
      </w:r>
      <w:bookmarkEnd w:id="13"/>
    </w:p>
    <w:p w14:paraId="03C6F380" w14:textId="0278162C" w:rsidR="000A6AD3" w:rsidRDefault="000A6AD3" w:rsidP="000A6AD3"/>
    <w:p w14:paraId="0CE9A77B" w14:textId="77777777" w:rsidR="000A6AD3" w:rsidRPr="000A6AD3" w:rsidRDefault="000A6AD3" w:rsidP="000A6AD3">
      <w:pPr>
        <w:autoSpaceDE w:val="0"/>
        <w:autoSpaceDN w:val="0"/>
        <w:adjustRightInd w:val="0"/>
        <w:spacing w:after="0" w:line="240" w:lineRule="auto"/>
        <w:jc w:val="left"/>
        <w:rPr>
          <w:rFonts w:ascii="Times New Roman" w:hAnsi="Times New Roman" w:cs="Times New Roman"/>
          <w:sz w:val="24"/>
          <w:szCs w:val="24"/>
          <w:lang w:val="en-US"/>
        </w:rPr>
      </w:pPr>
      <w:r w:rsidRPr="000A6AD3">
        <w:rPr>
          <w:rFonts w:ascii="Times New Roman" w:hAnsi="Times New Roman" w:cs="Times New Roman"/>
          <w:sz w:val="24"/>
          <w:szCs w:val="24"/>
          <w:lang w:val="en-US"/>
        </w:rPr>
        <w:t xml:space="preserve">User responses were categorized into the following categories along the x-axis: extremely satisfied, satisfied, neutral, dissatisfied, and very dissatisfied when we presented these questions to users using a horizontal stacked bar chart. The distribution of "Satisfied" and "Very satisfied" responds indicates that </w:t>
      </w:r>
      <w:proofErr w:type="spellStart"/>
      <w:r w:rsidRPr="000A6AD3">
        <w:rPr>
          <w:rFonts w:ascii="Times New Roman" w:hAnsi="Times New Roman" w:cs="Times New Roman"/>
          <w:sz w:val="24"/>
          <w:szCs w:val="24"/>
          <w:lang w:val="en-US"/>
        </w:rPr>
        <w:t>SurveyPro</w:t>
      </w:r>
      <w:proofErr w:type="spellEnd"/>
      <w:r w:rsidRPr="000A6AD3">
        <w:rPr>
          <w:rFonts w:ascii="Times New Roman" w:hAnsi="Times New Roman" w:cs="Times New Roman"/>
          <w:sz w:val="24"/>
          <w:szCs w:val="24"/>
          <w:lang w:val="en-US"/>
        </w:rPr>
        <w:t xml:space="preserve"> is typically living up to user expectations and delivering a satisfying experience.</w:t>
      </w:r>
    </w:p>
    <w:p w14:paraId="7ACADF5D" w14:textId="77777777" w:rsidR="000A6AD3" w:rsidRPr="000A6AD3" w:rsidRDefault="000A6AD3" w:rsidP="000A6AD3">
      <w:pPr>
        <w:autoSpaceDE w:val="0"/>
        <w:autoSpaceDN w:val="0"/>
        <w:adjustRightInd w:val="0"/>
        <w:spacing w:after="0" w:line="240" w:lineRule="auto"/>
        <w:jc w:val="left"/>
        <w:rPr>
          <w:rFonts w:ascii="Times New Roman" w:hAnsi="Times New Roman" w:cs="Times New Roman"/>
          <w:sz w:val="24"/>
          <w:szCs w:val="24"/>
          <w:lang w:val="en-US"/>
        </w:rPr>
      </w:pPr>
    </w:p>
    <w:p w14:paraId="53F750F4" w14:textId="1E30D041" w:rsidR="000A6AD3" w:rsidRDefault="000A6AD3" w:rsidP="000A6AD3">
      <w:pPr>
        <w:rPr>
          <w:rFonts w:ascii="Times New Roman" w:hAnsi="Times New Roman" w:cs="Times New Roman"/>
          <w:sz w:val="24"/>
          <w:szCs w:val="24"/>
          <w:lang w:val="en-US"/>
        </w:rPr>
      </w:pPr>
      <w:r w:rsidRPr="000A6AD3">
        <w:rPr>
          <w:rFonts w:ascii="Times New Roman" w:hAnsi="Times New Roman" w:cs="Times New Roman"/>
          <w:sz w:val="24"/>
          <w:szCs w:val="24"/>
          <w:lang w:val="en-US"/>
        </w:rPr>
        <w:t xml:space="preserve">However, the fact that some respondents fell into the "Neutral" category suggests that there may be some potential areas for improvement. Further investigation of these feedbacks is necessary in </w:t>
      </w:r>
      <w:r w:rsidRPr="000A6AD3">
        <w:rPr>
          <w:rFonts w:ascii="Times New Roman" w:hAnsi="Times New Roman" w:cs="Times New Roman"/>
          <w:sz w:val="24"/>
          <w:szCs w:val="24"/>
          <w:lang w:val="en-US"/>
        </w:rPr>
        <w:lastRenderedPageBreak/>
        <w:t>order identify particular problems or difficulties that might improve the user experience in next updates.</w:t>
      </w:r>
    </w:p>
    <w:p w14:paraId="6BDD79BF" w14:textId="114FEB91" w:rsidR="000A6AD3" w:rsidRDefault="000A6AD3" w:rsidP="000939EF">
      <w:pPr>
        <w:shd w:val="clear" w:color="auto" w:fill="FFFFFF"/>
        <w:spacing w:after="0" w:line="240" w:lineRule="auto"/>
        <w:rPr>
          <w:rFonts w:ascii="Times New Roman" w:eastAsia="Times New Roman" w:hAnsi="Times New Roman" w:cs="Times New Roman"/>
          <w:sz w:val="24"/>
          <w:szCs w:val="24"/>
        </w:rPr>
      </w:pPr>
    </w:p>
    <w:p w14:paraId="3809D360" w14:textId="4DAE7625" w:rsidR="00725705" w:rsidRDefault="00725705" w:rsidP="000A6AD3">
      <w:pPr>
        <w:shd w:val="clear" w:color="auto" w:fill="FFFFFF"/>
        <w:spacing w:after="0" w:line="240" w:lineRule="auto"/>
        <w:jc w:val="center"/>
        <w:rPr>
          <w:rFonts w:ascii="Times New Roman" w:eastAsia="Times New Roman" w:hAnsi="Times New Roman" w:cs="Times New Roman"/>
          <w:sz w:val="24"/>
          <w:szCs w:val="24"/>
        </w:rPr>
      </w:pPr>
    </w:p>
    <w:p w14:paraId="536EC7A8" w14:textId="5D3812E6" w:rsidR="00632DC5" w:rsidRPr="00F938E1" w:rsidRDefault="00725705" w:rsidP="00F938E1">
      <w:pPr>
        <w:shd w:val="clear" w:color="auto" w:fill="FFFFFF"/>
        <w:spacing w:after="0" w:line="240" w:lineRule="auto"/>
        <w:jc w:val="center"/>
        <w:rPr>
          <w:rFonts w:ascii="Times New Roman" w:eastAsia="Times New Roman" w:hAnsi="Times New Roman" w:cs="Times New Roman"/>
          <w:sz w:val="24"/>
          <w:szCs w:val="24"/>
        </w:rPr>
      </w:pPr>
      <w:r w:rsidRPr="00725705">
        <w:rPr>
          <w:rFonts w:ascii="Times New Roman" w:eastAsia="Times New Roman" w:hAnsi="Times New Roman" w:cs="Times New Roman"/>
          <w:noProof/>
          <w:sz w:val="24"/>
          <w:szCs w:val="24"/>
        </w:rPr>
        <w:drawing>
          <wp:inline distT="0" distB="0" distL="0" distR="0" wp14:anchorId="7C87B641" wp14:editId="1754B293">
            <wp:extent cx="4815068" cy="3843309"/>
            <wp:effectExtent l="0" t="0" r="0" b="5080"/>
            <wp:docPr id="5"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colored bars&#10;&#10;Description automatically generated"/>
                    <pic:cNvPicPr/>
                  </pic:nvPicPr>
                  <pic:blipFill>
                    <a:blip r:embed="rId8"/>
                    <a:stretch>
                      <a:fillRect/>
                    </a:stretch>
                  </pic:blipFill>
                  <pic:spPr>
                    <a:xfrm>
                      <a:off x="0" y="0"/>
                      <a:ext cx="4832315" cy="3857075"/>
                    </a:xfrm>
                    <a:prstGeom prst="rect">
                      <a:avLst/>
                    </a:prstGeom>
                  </pic:spPr>
                </pic:pic>
              </a:graphicData>
            </a:graphic>
          </wp:inline>
        </w:drawing>
      </w:r>
    </w:p>
    <w:p w14:paraId="7E71F47A" w14:textId="6762C260" w:rsidR="00632DC5" w:rsidRDefault="00632DC5" w:rsidP="00632DC5">
      <w:pPr>
        <w:pStyle w:val="Heading1"/>
        <w:rPr>
          <w:rFonts w:ascii="Times New Roman" w:hAnsi="Times New Roman" w:cs="Times New Roman"/>
          <w:b/>
          <w:bCs/>
        </w:rPr>
      </w:pPr>
      <w:bookmarkStart w:id="14" w:name="_Toc148059615"/>
      <w:r>
        <w:rPr>
          <w:rFonts w:ascii="Times New Roman" w:hAnsi="Times New Roman" w:cs="Times New Roman"/>
          <w:b/>
          <w:bCs/>
        </w:rPr>
        <w:t>Data Analysis of every question</w:t>
      </w:r>
      <w:bookmarkEnd w:id="14"/>
    </w:p>
    <w:p w14:paraId="52C7C433" w14:textId="54BEC4DF" w:rsidR="00CE35B7" w:rsidRDefault="00CE35B7" w:rsidP="00CE35B7"/>
    <w:p w14:paraId="5CAE0E99" w14:textId="578412EE" w:rsidR="0003600B" w:rsidRPr="0003600B" w:rsidRDefault="0003600B" w:rsidP="0003600B">
      <w:pPr>
        <w:autoSpaceDE w:val="0"/>
        <w:autoSpaceDN w:val="0"/>
        <w:adjustRightInd w:val="0"/>
        <w:spacing w:after="0" w:line="240" w:lineRule="auto"/>
        <w:jc w:val="left"/>
        <w:rPr>
          <w:rFonts w:ascii="Times New Roman" w:hAnsi="Times New Roman" w:cs="Times New Roman"/>
          <w:sz w:val="24"/>
          <w:szCs w:val="24"/>
          <w:lang w:val="en-US"/>
        </w:rPr>
      </w:pPr>
      <w:r w:rsidRPr="0003600B">
        <w:rPr>
          <w:rFonts w:ascii="Times New Roman" w:hAnsi="Times New Roman" w:cs="Times New Roman"/>
          <w:sz w:val="24"/>
          <w:szCs w:val="24"/>
          <w:lang w:val="en-US"/>
        </w:rPr>
        <w:t xml:space="preserve">Most users thought </w:t>
      </w:r>
      <w:proofErr w:type="spellStart"/>
      <w:r w:rsidRPr="0003600B">
        <w:rPr>
          <w:rFonts w:ascii="Times New Roman" w:hAnsi="Times New Roman" w:cs="Times New Roman"/>
          <w:sz w:val="24"/>
          <w:szCs w:val="24"/>
          <w:lang w:val="en-US"/>
        </w:rPr>
        <w:t>SurveyPro</w:t>
      </w:r>
      <w:proofErr w:type="spellEnd"/>
      <w:r w:rsidRPr="0003600B">
        <w:rPr>
          <w:rFonts w:ascii="Times New Roman" w:hAnsi="Times New Roman" w:cs="Times New Roman"/>
          <w:sz w:val="24"/>
          <w:szCs w:val="24"/>
          <w:lang w:val="en-US"/>
        </w:rPr>
        <w:t xml:space="preserve"> was fun to use and easy to navigate. Following are some suggestions for improvement and constructive criticism:</w:t>
      </w:r>
    </w:p>
    <w:p w14:paraId="1C72D854" w14:textId="77777777" w:rsidR="0003600B" w:rsidRPr="0003600B" w:rsidRDefault="0003600B" w:rsidP="0003600B">
      <w:pPr>
        <w:autoSpaceDE w:val="0"/>
        <w:autoSpaceDN w:val="0"/>
        <w:adjustRightInd w:val="0"/>
        <w:spacing w:after="0" w:line="240" w:lineRule="auto"/>
        <w:rPr>
          <w:rFonts w:ascii="Times New Roman" w:hAnsi="Times New Roman" w:cs="Times New Roman"/>
          <w:sz w:val="24"/>
          <w:szCs w:val="24"/>
          <w:lang w:val="en-US"/>
        </w:rPr>
      </w:pPr>
    </w:p>
    <w:p w14:paraId="7CE1D2B2" w14:textId="77777777" w:rsidR="0003600B" w:rsidRPr="0003600B" w:rsidRDefault="0003600B"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sidRPr="0003600B">
        <w:rPr>
          <w:rFonts w:ascii="Times New Roman" w:hAnsi="Times New Roman" w:cs="Times New Roman"/>
          <w:sz w:val="24"/>
          <w:szCs w:val="24"/>
          <w:lang w:val="en-US"/>
        </w:rPr>
        <w:t>Using the search field in the navigation bar to improve visibility and functionality.</w:t>
      </w:r>
    </w:p>
    <w:p w14:paraId="7E5D021A" w14:textId="186A5EE7" w:rsidR="0003600B" w:rsidRPr="0003600B" w:rsidRDefault="006B3BD7"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K</w:t>
      </w:r>
      <w:r w:rsidR="0003600B" w:rsidRPr="0003600B">
        <w:rPr>
          <w:rFonts w:ascii="Times New Roman" w:hAnsi="Times New Roman" w:cs="Times New Roman"/>
          <w:sz w:val="24"/>
          <w:szCs w:val="24"/>
          <w:lang w:val="en-US"/>
        </w:rPr>
        <w:t xml:space="preserve">eeping the font </w:t>
      </w:r>
      <w:proofErr w:type="gramStart"/>
      <w:r w:rsidR="0003600B" w:rsidRPr="0003600B">
        <w:rPr>
          <w:rFonts w:ascii="Times New Roman" w:hAnsi="Times New Roman" w:cs="Times New Roman"/>
          <w:sz w:val="24"/>
          <w:szCs w:val="24"/>
          <w:lang w:val="en-US"/>
        </w:rPr>
        <w:t>style</w:t>
      </w:r>
      <w:proofErr w:type="gramEnd"/>
      <w:r w:rsidR="0003600B" w:rsidRPr="0003600B">
        <w:rPr>
          <w:rFonts w:ascii="Times New Roman" w:hAnsi="Times New Roman" w:cs="Times New Roman"/>
          <w:sz w:val="24"/>
          <w:szCs w:val="24"/>
          <w:lang w:val="en-US"/>
        </w:rPr>
        <w:t xml:space="preserve"> the same throughout the website to boost professionalism.</w:t>
      </w:r>
    </w:p>
    <w:p w14:paraId="51FB32B9" w14:textId="2A8898E4" w:rsidR="0003600B" w:rsidRPr="006B3BD7" w:rsidRDefault="006B3BD7"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03600B" w:rsidRPr="0003600B">
        <w:rPr>
          <w:rFonts w:ascii="Times New Roman" w:hAnsi="Times New Roman" w:cs="Times New Roman"/>
          <w:sz w:val="24"/>
          <w:szCs w:val="24"/>
          <w:lang w:val="en-US"/>
        </w:rPr>
        <w:t>ntroducing a flagging function for questions that enables users to go back and review them.</w:t>
      </w:r>
    </w:p>
    <w:p w14:paraId="2CD5C61D" w14:textId="77777777" w:rsidR="0003600B" w:rsidRPr="0003600B" w:rsidRDefault="0003600B"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sidRPr="0003600B">
        <w:rPr>
          <w:rFonts w:ascii="Times New Roman" w:hAnsi="Times New Roman" w:cs="Times New Roman"/>
          <w:sz w:val="24"/>
          <w:szCs w:val="24"/>
          <w:lang w:val="en-US"/>
        </w:rPr>
        <w:t>Increasing user ease by including a dropdown menu for choosing survey topics on the navigation bar.</w:t>
      </w:r>
    </w:p>
    <w:p w14:paraId="201E1763" w14:textId="590ACF08" w:rsidR="0003600B" w:rsidRPr="0003600B" w:rsidRDefault="006B3BD7"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0003600B" w:rsidRPr="0003600B">
        <w:rPr>
          <w:rFonts w:ascii="Times New Roman" w:hAnsi="Times New Roman" w:cs="Times New Roman"/>
          <w:sz w:val="24"/>
          <w:szCs w:val="24"/>
          <w:lang w:val="en-US"/>
        </w:rPr>
        <w:t xml:space="preserve">iving survey participants advance notice of the </w:t>
      </w:r>
      <w:proofErr w:type="gramStart"/>
      <w:r w:rsidR="0003600B" w:rsidRPr="0003600B">
        <w:rPr>
          <w:rFonts w:ascii="Times New Roman" w:hAnsi="Times New Roman" w:cs="Times New Roman"/>
          <w:sz w:val="24"/>
          <w:szCs w:val="24"/>
          <w:lang w:val="en-US"/>
        </w:rPr>
        <w:t>amount</w:t>
      </w:r>
      <w:proofErr w:type="gramEnd"/>
      <w:r w:rsidR="0003600B" w:rsidRPr="0003600B">
        <w:rPr>
          <w:rFonts w:ascii="Times New Roman" w:hAnsi="Times New Roman" w:cs="Times New Roman"/>
          <w:sz w:val="24"/>
          <w:szCs w:val="24"/>
          <w:lang w:val="en-US"/>
        </w:rPr>
        <w:t xml:space="preserve"> of questions and duration to enable better planning.</w:t>
      </w:r>
    </w:p>
    <w:p w14:paraId="359391E1" w14:textId="4B7734DB" w:rsidR="00CE35B7" w:rsidRPr="006B3BD7" w:rsidRDefault="0003600B"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sidRPr="0003600B">
        <w:rPr>
          <w:rFonts w:ascii="Times New Roman" w:hAnsi="Times New Roman" w:cs="Times New Roman"/>
          <w:sz w:val="24"/>
          <w:szCs w:val="24"/>
          <w:lang w:val="en-US"/>
        </w:rPr>
        <w:t>For better user-friendliness, the "</w:t>
      </w:r>
      <w:r w:rsidR="00505835">
        <w:rPr>
          <w:rFonts w:ascii="Times New Roman" w:hAnsi="Times New Roman" w:cs="Times New Roman"/>
          <w:sz w:val="24"/>
          <w:szCs w:val="24"/>
          <w:lang w:val="en-US"/>
        </w:rPr>
        <w:t>Create</w:t>
      </w:r>
      <w:r w:rsidRPr="0003600B">
        <w:rPr>
          <w:rFonts w:ascii="Times New Roman" w:hAnsi="Times New Roman" w:cs="Times New Roman"/>
          <w:sz w:val="24"/>
          <w:szCs w:val="24"/>
          <w:lang w:val="en-US"/>
        </w:rPr>
        <w:t>" button has been positioned</w:t>
      </w:r>
      <w:r w:rsidR="00505835">
        <w:rPr>
          <w:rFonts w:ascii="Times New Roman" w:hAnsi="Times New Roman" w:cs="Times New Roman"/>
          <w:sz w:val="24"/>
          <w:szCs w:val="24"/>
          <w:lang w:val="en-US"/>
        </w:rPr>
        <w:t xml:space="preserve"> at the end in the </w:t>
      </w:r>
      <w:proofErr w:type="spellStart"/>
      <w:r w:rsidR="00505835">
        <w:rPr>
          <w:rFonts w:ascii="Times New Roman" w:hAnsi="Times New Roman" w:cs="Times New Roman"/>
          <w:sz w:val="24"/>
          <w:szCs w:val="24"/>
          <w:lang w:val="en-US"/>
        </w:rPr>
        <w:t>middleof</w:t>
      </w:r>
      <w:proofErr w:type="spellEnd"/>
      <w:r w:rsidR="00505835">
        <w:rPr>
          <w:rFonts w:ascii="Times New Roman" w:hAnsi="Times New Roman" w:cs="Times New Roman"/>
          <w:sz w:val="24"/>
          <w:szCs w:val="24"/>
          <w:lang w:val="en-US"/>
        </w:rPr>
        <w:t xml:space="preserve"> the</w:t>
      </w:r>
      <w:r w:rsidRPr="0003600B">
        <w:rPr>
          <w:rFonts w:ascii="Times New Roman" w:hAnsi="Times New Roman" w:cs="Times New Roman"/>
          <w:sz w:val="24"/>
          <w:szCs w:val="24"/>
          <w:lang w:val="en-US"/>
        </w:rPr>
        <w:t xml:space="preserve"> field.</w:t>
      </w:r>
    </w:p>
    <w:p w14:paraId="6B6E53B6" w14:textId="62012FEA" w:rsidR="006B3BD7" w:rsidRPr="006B3BD7" w:rsidRDefault="006B3BD7"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sidRPr="006B3BD7">
        <w:rPr>
          <w:rFonts w:ascii="Times New Roman" w:hAnsi="Times New Roman" w:cs="Times New Roman"/>
          <w:sz w:val="24"/>
          <w:szCs w:val="24"/>
          <w:lang w:val="en-US"/>
        </w:rPr>
        <w:t>Margin changes should be made to the "</w:t>
      </w:r>
      <w:r w:rsidR="009659EB">
        <w:rPr>
          <w:rFonts w:ascii="Times New Roman" w:hAnsi="Times New Roman" w:cs="Times New Roman"/>
          <w:sz w:val="24"/>
          <w:szCs w:val="24"/>
          <w:lang w:val="en-US"/>
        </w:rPr>
        <w:t>Admin Dashboard”</w:t>
      </w:r>
      <w:r w:rsidRPr="006B3BD7">
        <w:rPr>
          <w:rFonts w:ascii="Times New Roman" w:hAnsi="Times New Roman" w:cs="Times New Roman"/>
          <w:sz w:val="24"/>
          <w:szCs w:val="24"/>
          <w:lang w:val="en-US"/>
        </w:rPr>
        <w:t xml:space="preserve"> page to improve reading and aesthetics.</w:t>
      </w:r>
    </w:p>
    <w:p w14:paraId="0B941DBF" w14:textId="423EFD1E" w:rsidR="00725705" w:rsidRPr="00F938E1" w:rsidRDefault="006B3BD7" w:rsidP="006B3BD7">
      <w:pPr>
        <w:pStyle w:val="ListParagraph"/>
        <w:numPr>
          <w:ilvl w:val="0"/>
          <w:numId w:val="39"/>
        </w:numPr>
        <w:autoSpaceDE w:val="0"/>
        <w:autoSpaceDN w:val="0"/>
        <w:adjustRightInd w:val="0"/>
        <w:spacing w:after="0" w:line="240" w:lineRule="auto"/>
        <w:rPr>
          <w:rFonts w:ascii="Times New Roman" w:hAnsi="Times New Roman" w:cs="Times New Roman"/>
          <w:sz w:val="24"/>
          <w:szCs w:val="24"/>
          <w:lang w:val="en-US"/>
        </w:rPr>
      </w:pPr>
      <w:r w:rsidRPr="006B3BD7">
        <w:rPr>
          <w:rFonts w:ascii="Times New Roman" w:hAnsi="Times New Roman" w:cs="Times New Roman"/>
          <w:sz w:val="24"/>
          <w:szCs w:val="24"/>
          <w:lang w:val="en-US"/>
        </w:rPr>
        <w:lastRenderedPageBreak/>
        <w:t>To improve website security and user experience, a way to hide tabs for users who aren't logged in should be implemented.</w:t>
      </w:r>
    </w:p>
    <w:p w14:paraId="2DB78E7A" w14:textId="77777777" w:rsidR="00725705" w:rsidRDefault="00725705" w:rsidP="006B3BD7">
      <w:pPr>
        <w:rPr>
          <w:rFonts w:ascii="Times New Roman" w:hAnsi="Times New Roman" w:cs="Times New Roman"/>
          <w:sz w:val="24"/>
          <w:szCs w:val="24"/>
          <w:lang w:val="en-US"/>
        </w:rPr>
      </w:pPr>
    </w:p>
    <w:p w14:paraId="10285072" w14:textId="4C45D2DF" w:rsidR="00632DC5" w:rsidRPr="006B3BD7" w:rsidRDefault="006B3BD7" w:rsidP="006B3BD7">
      <w:pPr>
        <w:rPr>
          <w:rFonts w:ascii="Times New Roman" w:hAnsi="Times New Roman" w:cs="Times New Roman"/>
          <w:sz w:val="24"/>
          <w:szCs w:val="24"/>
        </w:rPr>
      </w:pPr>
      <w:r w:rsidRPr="006B3BD7">
        <w:rPr>
          <w:rFonts w:ascii="Times New Roman" w:hAnsi="Times New Roman" w:cs="Times New Roman"/>
          <w:sz w:val="24"/>
          <w:szCs w:val="24"/>
          <w:lang w:val="en-US"/>
        </w:rPr>
        <w:t xml:space="preserve">These observations will help us make improvements to </w:t>
      </w:r>
      <w:proofErr w:type="spellStart"/>
      <w:r w:rsidRPr="006B3BD7">
        <w:rPr>
          <w:rFonts w:ascii="Times New Roman" w:hAnsi="Times New Roman" w:cs="Times New Roman"/>
          <w:sz w:val="24"/>
          <w:szCs w:val="24"/>
          <w:lang w:val="en-US"/>
        </w:rPr>
        <w:t>SurveyPro</w:t>
      </w:r>
      <w:proofErr w:type="spellEnd"/>
      <w:r w:rsidRPr="006B3BD7">
        <w:rPr>
          <w:rFonts w:ascii="Times New Roman" w:hAnsi="Times New Roman" w:cs="Times New Roman"/>
          <w:sz w:val="24"/>
          <w:szCs w:val="24"/>
          <w:lang w:val="en-US"/>
        </w:rPr>
        <w:t xml:space="preserve"> that are specifically tailored to user needs and expectations.</w:t>
      </w:r>
    </w:p>
    <w:p w14:paraId="037515D5" w14:textId="354846BF" w:rsidR="00632DC5" w:rsidRDefault="006B3BD7" w:rsidP="00632DC5">
      <w:pPr>
        <w:pStyle w:val="Heading1"/>
        <w:rPr>
          <w:rFonts w:ascii="Times New Roman" w:hAnsi="Times New Roman" w:cs="Times New Roman"/>
          <w:b/>
          <w:bCs/>
        </w:rPr>
      </w:pPr>
      <w:bookmarkStart w:id="15" w:name="_Toc148059616"/>
      <w:r>
        <w:rPr>
          <w:rFonts w:ascii="Times New Roman" w:hAnsi="Times New Roman" w:cs="Times New Roman"/>
          <w:b/>
          <w:bCs/>
        </w:rPr>
        <w:t xml:space="preserve">needed </w:t>
      </w:r>
      <w:r w:rsidR="00632DC5">
        <w:rPr>
          <w:rFonts w:ascii="Times New Roman" w:hAnsi="Times New Roman" w:cs="Times New Roman"/>
          <w:b/>
          <w:bCs/>
        </w:rPr>
        <w:t xml:space="preserve">Improvements for </w:t>
      </w:r>
      <w:r>
        <w:rPr>
          <w:rFonts w:ascii="Times New Roman" w:hAnsi="Times New Roman" w:cs="Times New Roman"/>
          <w:b/>
          <w:bCs/>
        </w:rPr>
        <w:t xml:space="preserve">future </w:t>
      </w:r>
      <w:r w:rsidR="00632DC5">
        <w:rPr>
          <w:rFonts w:ascii="Times New Roman" w:hAnsi="Times New Roman" w:cs="Times New Roman"/>
          <w:b/>
          <w:bCs/>
        </w:rPr>
        <w:t>development</w:t>
      </w:r>
      <w:bookmarkEnd w:id="15"/>
    </w:p>
    <w:p w14:paraId="04A68626" w14:textId="77777777" w:rsidR="00632DC5" w:rsidRPr="00632DC5" w:rsidRDefault="00632DC5" w:rsidP="00632DC5"/>
    <w:p w14:paraId="3C05CCF4" w14:textId="77777777" w:rsidR="00AD3575" w:rsidRPr="00AD3575" w:rsidRDefault="00AD3575" w:rsidP="00AD3575">
      <w:pPr>
        <w:autoSpaceDE w:val="0"/>
        <w:autoSpaceDN w:val="0"/>
        <w:adjustRightInd w:val="0"/>
        <w:spacing w:after="0" w:line="240" w:lineRule="auto"/>
        <w:jc w:val="left"/>
        <w:rPr>
          <w:rFonts w:ascii="Times New Roman" w:hAnsi="Times New Roman" w:cs="Times New Roman"/>
          <w:sz w:val="24"/>
          <w:szCs w:val="24"/>
          <w:lang w:val="en-US"/>
        </w:rPr>
      </w:pPr>
      <w:r w:rsidRPr="00AD3575">
        <w:rPr>
          <w:rFonts w:ascii="Times New Roman" w:hAnsi="Times New Roman" w:cs="Times New Roman"/>
          <w:sz w:val="24"/>
          <w:szCs w:val="24"/>
          <w:lang w:val="en-US"/>
        </w:rPr>
        <w:t xml:space="preserve">We have identified a list of crucial areas for future development in </w:t>
      </w:r>
      <w:proofErr w:type="spellStart"/>
      <w:r w:rsidRPr="00AD3575">
        <w:rPr>
          <w:rFonts w:ascii="Times New Roman" w:hAnsi="Times New Roman" w:cs="Times New Roman"/>
          <w:sz w:val="24"/>
          <w:szCs w:val="24"/>
          <w:lang w:val="en-US"/>
        </w:rPr>
        <w:t>SurveyPro</w:t>
      </w:r>
      <w:proofErr w:type="spellEnd"/>
      <w:r w:rsidRPr="00AD3575">
        <w:rPr>
          <w:rFonts w:ascii="Times New Roman" w:hAnsi="Times New Roman" w:cs="Times New Roman"/>
          <w:sz w:val="24"/>
          <w:szCs w:val="24"/>
          <w:lang w:val="en-US"/>
        </w:rPr>
        <w:t> based on user input and insights from usability testing:</w:t>
      </w:r>
    </w:p>
    <w:p w14:paraId="45949192" w14:textId="77777777" w:rsidR="00AD3575" w:rsidRDefault="00AD3575" w:rsidP="00AD3575">
      <w:pPr>
        <w:autoSpaceDE w:val="0"/>
        <w:autoSpaceDN w:val="0"/>
        <w:adjustRightInd w:val="0"/>
        <w:spacing w:after="0" w:line="240" w:lineRule="auto"/>
        <w:jc w:val="left"/>
        <w:rPr>
          <w:rFonts w:ascii="AppleSystemUIFont" w:hAnsi="AppleSystemUIFont" w:cs="AppleSystemUIFont"/>
          <w:sz w:val="26"/>
          <w:szCs w:val="26"/>
          <w:lang w:val="en-US"/>
        </w:rPr>
      </w:pPr>
    </w:p>
    <w:p w14:paraId="6FA15B36" w14:textId="77777777" w:rsidR="00AD3575" w:rsidRPr="00D6415D" w:rsidRDefault="00AD3575" w:rsidP="00D6415D">
      <w:pPr>
        <w:pStyle w:val="ListParagraph"/>
        <w:numPr>
          <w:ilvl w:val="0"/>
          <w:numId w:val="42"/>
        </w:numPr>
        <w:autoSpaceDE w:val="0"/>
        <w:autoSpaceDN w:val="0"/>
        <w:adjustRightInd w:val="0"/>
        <w:spacing w:after="0" w:line="240" w:lineRule="auto"/>
        <w:rPr>
          <w:rFonts w:ascii="Times New Roman" w:hAnsi="Times New Roman" w:cs="Times New Roman"/>
          <w:sz w:val="24"/>
          <w:szCs w:val="24"/>
          <w:lang w:val="en-US"/>
        </w:rPr>
      </w:pPr>
      <w:r w:rsidRPr="00D6415D">
        <w:rPr>
          <w:rFonts w:ascii="Times New Roman" w:hAnsi="Times New Roman" w:cs="Times New Roman"/>
          <w:sz w:val="24"/>
          <w:szCs w:val="24"/>
          <w:lang w:val="en-US"/>
        </w:rPr>
        <w:t>Once a survey is finished, users will be able to access a "Share" option. By allowing users to share their survey experiences and findings with others, this feature will encourage interpersonal interaction and engagement. We hope to increase user engagement and satisfaction by enabling users to compare their survey experiences on a personal level.</w:t>
      </w:r>
    </w:p>
    <w:p w14:paraId="1C352A45" w14:textId="77777777" w:rsidR="00AD3575" w:rsidRPr="00D6415D" w:rsidRDefault="00AD3575" w:rsidP="00D6415D">
      <w:pPr>
        <w:autoSpaceDE w:val="0"/>
        <w:autoSpaceDN w:val="0"/>
        <w:adjustRightInd w:val="0"/>
        <w:spacing w:after="0" w:line="240" w:lineRule="auto"/>
        <w:rPr>
          <w:rFonts w:ascii="Times New Roman" w:hAnsi="Times New Roman" w:cs="Times New Roman"/>
          <w:sz w:val="24"/>
          <w:szCs w:val="24"/>
          <w:lang w:val="en-US"/>
        </w:rPr>
      </w:pPr>
    </w:p>
    <w:p w14:paraId="06BD13CE" w14:textId="0C9CCB23" w:rsidR="00632DC5" w:rsidRPr="00D6415D" w:rsidRDefault="00AD3575" w:rsidP="00D6415D">
      <w:pPr>
        <w:pStyle w:val="ListParagraph"/>
        <w:numPr>
          <w:ilvl w:val="0"/>
          <w:numId w:val="42"/>
        </w:numPr>
        <w:rPr>
          <w:rFonts w:ascii="Times New Roman" w:hAnsi="Times New Roman" w:cs="Times New Roman"/>
          <w:sz w:val="24"/>
          <w:szCs w:val="24"/>
        </w:rPr>
      </w:pPr>
      <w:r w:rsidRPr="00D6415D">
        <w:rPr>
          <w:rFonts w:ascii="Times New Roman" w:hAnsi="Times New Roman" w:cs="Times New Roman"/>
          <w:sz w:val="24"/>
          <w:szCs w:val="24"/>
          <w:lang w:val="en-US"/>
        </w:rPr>
        <w:t xml:space="preserve">We will modify the user interface to enhance the user experience. In particular, we will alter the border's width and </w:t>
      </w:r>
      <w:proofErr w:type="spellStart"/>
      <w:r w:rsidRPr="00D6415D">
        <w:rPr>
          <w:rFonts w:ascii="Times New Roman" w:hAnsi="Times New Roman" w:cs="Times New Roman"/>
          <w:sz w:val="24"/>
          <w:szCs w:val="24"/>
          <w:lang w:val="en-US"/>
        </w:rPr>
        <w:t>colour</w:t>
      </w:r>
      <w:proofErr w:type="spellEnd"/>
      <w:r w:rsidRPr="00D6415D">
        <w:rPr>
          <w:rFonts w:ascii="Times New Roman" w:hAnsi="Times New Roman" w:cs="Times New Roman"/>
          <w:sz w:val="24"/>
          <w:szCs w:val="24"/>
          <w:lang w:val="en-US"/>
        </w:rPr>
        <w:t xml:space="preserve"> to improve the visibility of attempted que</w:t>
      </w:r>
      <w:r w:rsidR="00DC529F">
        <w:rPr>
          <w:rFonts w:ascii="Times New Roman" w:hAnsi="Times New Roman" w:cs="Times New Roman"/>
          <w:sz w:val="24"/>
          <w:szCs w:val="24"/>
          <w:lang w:val="en-US"/>
        </w:rPr>
        <w:t>stions</w:t>
      </w:r>
      <w:r w:rsidRPr="00D6415D">
        <w:rPr>
          <w:rFonts w:ascii="Times New Roman" w:hAnsi="Times New Roman" w:cs="Times New Roman"/>
          <w:sz w:val="24"/>
          <w:szCs w:val="24"/>
          <w:lang w:val="en-US"/>
        </w:rPr>
        <w:t>. Users will now be able to identify more easily the questions they have already provided answers to, which will clear up if any confusion.</w:t>
      </w:r>
    </w:p>
    <w:p w14:paraId="6CE7F6E2" w14:textId="77777777" w:rsidR="00D6415D" w:rsidRPr="00D6415D" w:rsidRDefault="00D6415D" w:rsidP="00D6415D">
      <w:pPr>
        <w:pStyle w:val="ListParagraph"/>
        <w:rPr>
          <w:rFonts w:ascii="Times New Roman" w:hAnsi="Times New Roman" w:cs="Times New Roman"/>
          <w:sz w:val="24"/>
          <w:szCs w:val="24"/>
        </w:rPr>
      </w:pPr>
    </w:p>
    <w:p w14:paraId="59CE7439" w14:textId="77777777" w:rsidR="00D6415D" w:rsidRPr="00D6415D" w:rsidRDefault="00D6415D" w:rsidP="00D6415D">
      <w:pPr>
        <w:pStyle w:val="ListParagraph"/>
        <w:numPr>
          <w:ilvl w:val="0"/>
          <w:numId w:val="42"/>
        </w:numPr>
        <w:autoSpaceDE w:val="0"/>
        <w:autoSpaceDN w:val="0"/>
        <w:adjustRightInd w:val="0"/>
        <w:spacing w:after="0" w:line="240" w:lineRule="auto"/>
        <w:rPr>
          <w:rFonts w:ascii="Times New Roman" w:hAnsi="Times New Roman" w:cs="Times New Roman"/>
          <w:sz w:val="24"/>
          <w:szCs w:val="24"/>
          <w:lang w:val="en-US"/>
        </w:rPr>
      </w:pPr>
      <w:r w:rsidRPr="00D6415D">
        <w:rPr>
          <w:rFonts w:ascii="Times New Roman" w:hAnsi="Times New Roman" w:cs="Times New Roman"/>
          <w:sz w:val="24"/>
          <w:szCs w:val="24"/>
          <w:lang w:val="en-US"/>
        </w:rPr>
        <w:t>We will give users thorough instructions and guidelines before we begin a survey. Users will be made aware of this information via a pop-up window or alert dialogue box, ensuring that they are prepared for the survey. A smoother user experience will result from clear instructions.</w:t>
      </w:r>
    </w:p>
    <w:p w14:paraId="604D8C97" w14:textId="77777777" w:rsidR="00D6415D" w:rsidRPr="00D6415D" w:rsidRDefault="00D6415D" w:rsidP="00D6415D">
      <w:pPr>
        <w:autoSpaceDE w:val="0"/>
        <w:autoSpaceDN w:val="0"/>
        <w:adjustRightInd w:val="0"/>
        <w:spacing w:after="0" w:line="240" w:lineRule="auto"/>
        <w:rPr>
          <w:rFonts w:ascii="Times New Roman" w:hAnsi="Times New Roman" w:cs="Times New Roman"/>
          <w:sz w:val="24"/>
          <w:szCs w:val="24"/>
          <w:lang w:val="en-US"/>
        </w:rPr>
      </w:pPr>
    </w:p>
    <w:p w14:paraId="675302E6" w14:textId="46615B7C" w:rsidR="00D6415D" w:rsidRPr="00D6415D" w:rsidRDefault="00D6415D" w:rsidP="00D6415D">
      <w:pPr>
        <w:pStyle w:val="ListParagraph"/>
        <w:numPr>
          <w:ilvl w:val="0"/>
          <w:numId w:val="42"/>
        </w:numPr>
        <w:rPr>
          <w:rFonts w:ascii="Times New Roman" w:hAnsi="Times New Roman" w:cs="Times New Roman"/>
          <w:sz w:val="24"/>
          <w:szCs w:val="24"/>
        </w:rPr>
      </w:pPr>
      <w:r w:rsidRPr="00D6415D">
        <w:rPr>
          <w:rFonts w:ascii="Times New Roman" w:hAnsi="Times New Roman" w:cs="Times New Roman"/>
          <w:sz w:val="24"/>
          <w:szCs w:val="24"/>
          <w:lang w:val="en-US"/>
        </w:rPr>
        <w:t>We will increase the variety and complexity of survey topics in order to sustain user interest and engagement. Users complained that some themes were extremely straightforward or repetitious. We hope to improve the survey experience by adding more difficult and interesting questions that cater to a wide range of interests and ability levels.</w:t>
      </w:r>
    </w:p>
    <w:p w14:paraId="53971D7C" w14:textId="77777777" w:rsidR="00D6415D" w:rsidRPr="00D6415D" w:rsidRDefault="00D6415D" w:rsidP="00D6415D">
      <w:pPr>
        <w:pStyle w:val="ListParagraph"/>
        <w:rPr>
          <w:rFonts w:ascii="Times New Roman" w:hAnsi="Times New Roman" w:cs="Times New Roman"/>
          <w:sz w:val="24"/>
          <w:szCs w:val="24"/>
        </w:rPr>
      </w:pPr>
    </w:p>
    <w:p w14:paraId="19796E97" w14:textId="77777777" w:rsidR="00D6415D" w:rsidRPr="00D6415D" w:rsidRDefault="00D6415D" w:rsidP="00D6415D">
      <w:pPr>
        <w:pStyle w:val="ListParagraph"/>
        <w:numPr>
          <w:ilvl w:val="0"/>
          <w:numId w:val="42"/>
        </w:numPr>
        <w:autoSpaceDE w:val="0"/>
        <w:autoSpaceDN w:val="0"/>
        <w:adjustRightInd w:val="0"/>
        <w:spacing w:after="0" w:line="240" w:lineRule="auto"/>
        <w:rPr>
          <w:rFonts w:ascii="Times New Roman" w:hAnsi="Times New Roman" w:cs="Times New Roman"/>
          <w:sz w:val="24"/>
          <w:szCs w:val="24"/>
          <w:lang w:val="en-US"/>
        </w:rPr>
      </w:pPr>
      <w:r w:rsidRPr="00D6415D">
        <w:rPr>
          <w:rFonts w:ascii="Times New Roman" w:hAnsi="Times New Roman" w:cs="Times New Roman"/>
          <w:sz w:val="24"/>
          <w:szCs w:val="24"/>
          <w:lang w:val="en-US"/>
        </w:rPr>
        <w:t xml:space="preserve">We'll introduce a feature that lets users choose the difficulty level of challenge for surveys before they begin. Through this personalization, surveys will be tailored to each user's skill level, decreasing </w:t>
      </w:r>
      <w:proofErr w:type="gramStart"/>
      <w:r w:rsidRPr="00D6415D">
        <w:rPr>
          <w:rFonts w:ascii="Times New Roman" w:hAnsi="Times New Roman" w:cs="Times New Roman"/>
          <w:sz w:val="24"/>
          <w:szCs w:val="24"/>
          <w:lang w:val="en-US"/>
        </w:rPr>
        <w:t>frustration</w:t>
      </w:r>
      <w:proofErr w:type="gramEnd"/>
      <w:r w:rsidRPr="00D6415D">
        <w:rPr>
          <w:rFonts w:ascii="Times New Roman" w:hAnsi="Times New Roman" w:cs="Times New Roman"/>
          <w:sz w:val="24"/>
          <w:szCs w:val="24"/>
          <w:lang w:val="en-US"/>
        </w:rPr>
        <w:t xml:space="preserve"> and boosting motivation to complete the survey. Additionally, it will create a customized user experience based on personal choices.</w:t>
      </w:r>
    </w:p>
    <w:p w14:paraId="629454E5" w14:textId="77777777" w:rsidR="00D6415D" w:rsidRDefault="00D6415D" w:rsidP="00D6415D">
      <w:pPr>
        <w:autoSpaceDE w:val="0"/>
        <w:autoSpaceDN w:val="0"/>
        <w:adjustRightInd w:val="0"/>
        <w:spacing w:after="0" w:line="240" w:lineRule="auto"/>
        <w:jc w:val="left"/>
        <w:rPr>
          <w:rFonts w:ascii="AppleSystemUIFont" w:hAnsi="AppleSystemUIFont" w:cs="AppleSystemUIFont"/>
          <w:sz w:val="26"/>
          <w:szCs w:val="26"/>
          <w:lang w:val="en-US"/>
        </w:rPr>
      </w:pPr>
    </w:p>
    <w:p w14:paraId="7DB41B43" w14:textId="509B0ACB" w:rsidR="00D6415D" w:rsidRDefault="00D6415D" w:rsidP="00D6415D">
      <w:pPr>
        <w:rPr>
          <w:rFonts w:ascii="Times New Roman" w:hAnsi="Times New Roman" w:cs="Times New Roman"/>
          <w:sz w:val="24"/>
          <w:szCs w:val="24"/>
          <w:lang w:val="en-US"/>
        </w:rPr>
      </w:pPr>
      <w:r w:rsidRPr="00D6415D">
        <w:rPr>
          <w:rFonts w:ascii="Times New Roman" w:hAnsi="Times New Roman" w:cs="Times New Roman"/>
          <w:sz w:val="24"/>
          <w:szCs w:val="24"/>
          <w:lang w:val="en-US"/>
        </w:rPr>
        <w:t xml:space="preserve">These upgrades are essential to our dedication to offering a user-friendly, captivating, and adaptable survey platform. By focusing on these crucial areas, we want to improve </w:t>
      </w:r>
      <w:proofErr w:type="spellStart"/>
      <w:r w:rsidRPr="00D6415D">
        <w:rPr>
          <w:rFonts w:ascii="Times New Roman" w:hAnsi="Times New Roman" w:cs="Times New Roman"/>
          <w:sz w:val="24"/>
          <w:szCs w:val="24"/>
          <w:lang w:val="en-US"/>
        </w:rPr>
        <w:t>SurveyPro's</w:t>
      </w:r>
      <w:proofErr w:type="spellEnd"/>
      <w:r w:rsidRPr="00D6415D">
        <w:rPr>
          <w:rFonts w:ascii="Times New Roman" w:hAnsi="Times New Roman" w:cs="Times New Roman"/>
          <w:sz w:val="24"/>
          <w:szCs w:val="24"/>
          <w:lang w:val="en-US"/>
        </w:rPr>
        <w:t xml:space="preserve"> overall usability and user satisfaction in subsequent development iterations.</w:t>
      </w:r>
    </w:p>
    <w:p w14:paraId="20DE827C" w14:textId="77777777" w:rsidR="006A0C0D" w:rsidRPr="00CA73C7" w:rsidRDefault="006A0C0D" w:rsidP="00F938E1">
      <w:pPr>
        <w:rPr>
          <w:position w:val="1"/>
          <w:sz w:val="24"/>
        </w:rPr>
      </w:pPr>
    </w:p>
    <w:bookmarkStart w:id="16" w:name="_Toc148059617" w:displacedByCustomXml="next"/>
    <w:sdt>
      <w:sdtPr>
        <w:rPr>
          <w:smallCaps w:val="0"/>
          <w:spacing w:val="0"/>
          <w:sz w:val="20"/>
          <w:szCs w:val="20"/>
        </w:rPr>
        <w:id w:val="1265968498"/>
        <w:docPartObj>
          <w:docPartGallery w:val="Bibliographies"/>
          <w:docPartUnique/>
        </w:docPartObj>
      </w:sdtPr>
      <w:sdtEndPr>
        <w:rPr>
          <w:rFonts w:ascii="Times New Roman" w:hAnsi="Times New Roman" w:cs="Times New Roman"/>
          <w:b/>
          <w:bCs/>
        </w:rPr>
      </w:sdtEndPr>
      <w:sdtContent>
        <w:p w14:paraId="34BEB97A" w14:textId="77777777" w:rsidR="00A33B58" w:rsidRDefault="00A33B58" w:rsidP="00A33B58">
          <w:pPr>
            <w:pStyle w:val="Heading1"/>
            <w:rPr>
              <w:rFonts w:ascii="Times New Roman" w:hAnsi="Times New Roman" w:cs="Times New Roman"/>
              <w:b/>
              <w:bCs/>
            </w:rPr>
          </w:pPr>
          <w:r w:rsidRPr="00A33B58">
            <w:rPr>
              <w:rFonts w:ascii="Times New Roman" w:hAnsi="Times New Roman" w:cs="Times New Roman"/>
              <w:b/>
              <w:bCs/>
            </w:rPr>
            <w:t>Bibliography</w:t>
          </w:r>
          <w:bookmarkEnd w:id="16"/>
        </w:p>
        <w:p w14:paraId="29B3AFF0" w14:textId="77777777" w:rsidR="00BE2639" w:rsidRDefault="00BE2639" w:rsidP="00BE2639">
          <w:pPr>
            <w:pStyle w:val="NormalWeb"/>
            <w:shd w:val="clear" w:color="auto" w:fill="FFFFFF"/>
            <w:spacing w:before="0" w:beforeAutospacing="0" w:after="0" w:afterAutospacing="0" w:line="550" w:lineRule="atLeast"/>
            <w:ind w:right="75"/>
            <w:rPr>
              <w:rFonts w:ascii="Calibri" w:hAnsi="Calibri" w:cs="Calibri"/>
              <w:color w:val="000000"/>
              <w:sz w:val="22"/>
              <w:szCs w:val="22"/>
            </w:rPr>
          </w:pPr>
        </w:p>
        <w:p w14:paraId="7DA503B5"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Bostock, M. (n.d.). D3.js - Data-Driven Documents. </w:t>
          </w:r>
          <w:hyperlink r:id="rId9" w:history="1">
            <w:r>
              <w:rPr>
                <w:rStyle w:val="Hyperlink"/>
                <w:rFonts w:ascii="inherit" w:hAnsi="inherit" w:cs="Calibri"/>
                <w:color w:val="000000"/>
                <w:sz w:val="22"/>
                <w:szCs w:val="22"/>
              </w:rPr>
              <w:t>https://d3js.org/</w:t>
            </w:r>
          </w:hyperlink>
        </w:p>
        <w:p w14:paraId="3E8C2CD7"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Style w:val="Emphasis"/>
              <w:rFonts w:ascii="Calibri" w:hAnsi="Calibri" w:cs="Calibri"/>
              <w:color w:val="000000"/>
              <w:sz w:val="22"/>
              <w:szCs w:val="22"/>
            </w:rPr>
            <w:t>Free visual Sitemap generator from URL &amp; XML Sitemap creator</w:t>
          </w:r>
          <w:r>
            <w:rPr>
              <w:rFonts w:ascii="Calibri" w:hAnsi="Calibri" w:cs="Calibri"/>
              <w:color w:val="000000"/>
              <w:sz w:val="22"/>
              <w:szCs w:val="22"/>
            </w:rPr>
            <w:t>. (n.d.). Octopus.do, Visual Sitemap Tool, Website Planner, Architecture. </w:t>
          </w:r>
          <w:hyperlink r:id="rId10" w:history="1">
            <w:r>
              <w:rPr>
                <w:rStyle w:val="Hyperlink"/>
                <w:rFonts w:ascii="inherit" w:hAnsi="inherit" w:cs="Calibri"/>
                <w:color w:val="000000"/>
                <w:sz w:val="22"/>
                <w:szCs w:val="22"/>
              </w:rPr>
              <w:t>https://octopus.do/sitemap/resource/generator</w:t>
            </w:r>
          </w:hyperlink>
        </w:p>
        <w:p w14:paraId="22A11823"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Google Forms: Sign-in. </w:t>
          </w:r>
          <w:hyperlink r:id="rId11" w:history="1">
            <w:r>
              <w:rPr>
                <w:rStyle w:val="Hyperlink"/>
                <w:rFonts w:ascii="inherit" w:hAnsi="inherit" w:cs="Calibri"/>
                <w:color w:val="000000"/>
                <w:sz w:val="22"/>
                <w:szCs w:val="22"/>
              </w:rPr>
              <w:t>https://forms.google.com/</w:t>
            </w:r>
          </w:hyperlink>
        </w:p>
        <w:p w14:paraId="1927BD00"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Matplotlib — Visualization with Python. </w:t>
          </w:r>
          <w:hyperlink r:id="rId12" w:history="1">
            <w:r>
              <w:rPr>
                <w:rStyle w:val="Hyperlink"/>
                <w:rFonts w:ascii="inherit" w:hAnsi="inherit" w:cs="Calibri"/>
                <w:color w:val="000000"/>
                <w:sz w:val="22"/>
                <w:szCs w:val="22"/>
              </w:rPr>
              <w:t>https://matplotlib.org/</w:t>
            </w:r>
          </w:hyperlink>
        </w:p>
        <w:p w14:paraId="248A6B04"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pandas. </w:t>
          </w:r>
          <w:hyperlink r:id="rId13" w:history="1">
            <w:r>
              <w:rPr>
                <w:rStyle w:val="Hyperlink"/>
                <w:rFonts w:ascii="inherit" w:hAnsi="inherit" w:cs="Calibri"/>
                <w:color w:val="000000"/>
                <w:sz w:val="22"/>
                <w:szCs w:val="22"/>
              </w:rPr>
              <w:t>https://pandas.pydata.org/</w:t>
            </w:r>
          </w:hyperlink>
        </w:p>
        <w:p w14:paraId="6D382CE7"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Pr>
              <w:rFonts w:ascii="Calibri" w:hAnsi="Calibri" w:cs="Calibri"/>
              <w:color w:val="000000"/>
              <w:sz w:val="22"/>
              <w:szCs w:val="22"/>
            </w:rPr>
            <w:t>Preece</w:t>
          </w:r>
          <w:proofErr w:type="spellEnd"/>
          <w:r>
            <w:rPr>
              <w:rFonts w:ascii="Calibri" w:hAnsi="Calibri" w:cs="Calibri"/>
              <w:color w:val="000000"/>
              <w:sz w:val="22"/>
              <w:szCs w:val="22"/>
            </w:rPr>
            <w:t>, J., Sharp, H., &amp; Rogers, Y. (2015). </w:t>
          </w:r>
          <w:r>
            <w:rPr>
              <w:rStyle w:val="Emphasis"/>
              <w:rFonts w:ascii="Calibri" w:hAnsi="Calibri" w:cs="Calibri"/>
              <w:color w:val="000000"/>
              <w:sz w:val="22"/>
              <w:szCs w:val="22"/>
            </w:rPr>
            <w:t>Interaction design: Beyond human-computer interaction</w:t>
          </w:r>
          <w:r>
            <w:rPr>
              <w:rFonts w:ascii="Calibri" w:hAnsi="Calibri" w:cs="Calibri"/>
              <w:color w:val="000000"/>
              <w:sz w:val="22"/>
              <w:szCs w:val="22"/>
            </w:rPr>
            <w:t>. John Wiley &amp; Sons.</w:t>
          </w:r>
        </w:p>
        <w:p w14:paraId="1F1F7974"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(2022, July 27). Qualtrics. </w:t>
          </w:r>
          <w:hyperlink r:id="rId14" w:history="1">
            <w:r>
              <w:rPr>
                <w:rStyle w:val="Hyperlink"/>
                <w:rFonts w:ascii="inherit" w:hAnsi="inherit" w:cs="Calibri"/>
                <w:color w:val="000000"/>
                <w:sz w:val="22"/>
                <w:szCs w:val="22"/>
              </w:rPr>
              <w:t>https://www.qualtrics.com/</w:t>
            </w:r>
          </w:hyperlink>
        </w:p>
        <w:p w14:paraId="15832166"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Stack Overflow. </w:t>
          </w:r>
          <w:hyperlink r:id="rId15" w:history="1">
            <w:r>
              <w:rPr>
                <w:rStyle w:val="Hyperlink"/>
                <w:rFonts w:ascii="inherit" w:hAnsi="inherit" w:cs="Calibri"/>
                <w:color w:val="000000"/>
                <w:sz w:val="22"/>
                <w:szCs w:val="22"/>
              </w:rPr>
              <w:t>https://stackoverflow.com/</w:t>
            </w:r>
          </w:hyperlink>
        </w:p>
        <w:p w14:paraId="62A4F9C1"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(n.d.). SurveyMonkey. </w:t>
          </w:r>
          <w:hyperlink r:id="rId16" w:history="1">
            <w:r>
              <w:rPr>
                <w:rStyle w:val="Hyperlink"/>
                <w:rFonts w:ascii="inherit" w:hAnsi="inherit" w:cs="Calibri"/>
                <w:color w:val="000000"/>
                <w:sz w:val="22"/>
                <w:szCs w:val="22"/>
              </w:rPr>
              <w:t>https://www.surveymonkey.com/</w:t>
            </w:r>
          </w:hyperlink>
        </w:p>
        <w:p w14:paraId="6E0E47B0" w14:textId="77777777" w:rsidR="00D91D1E" w:rsidRDefault="00D91D1E" w:rsidP="00D91D1E">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 xml:space="preserve">(n.d.). </w:t>
          </w:r>
          <w:proofErr w:type="spellStart"/>
          <w:r>
            <w:rPr>
              <w:rFonts w:ascii="Calibri" w:hAnsi="Calibri" w:cs="Calibri"/>
              <w:color w:val="000000"/>
              <w:sz w:val="22"/>
              <w:szCs w:val="22"/>
            </w:rPr>
            <w:t>Typeform</w:t>
          </w:r>
          <w:proofErr w:type="spellEnd"/>
          <w:r>
            <w:rPr>
              <w:rFonts w:ascii="Calibri" w:hAnsi="Calibri" w:cs="Calibri"/>
              <w:color w:val="000000"/>
              <w:sz w:val="22"/>
              <w:szCs w:val="22"/>
            </w:rPr>
            <w:t>. </w:t>
          </w:r>
          <w:hyperlink r:id="rId17" w:history="1">
            <w:r>
              <w:rPr>
                <w:rStyle w:val="Hyperlink"/>
                <w:rFonts w:ascii="inherit" w:hAnsi="inherit" w:cs="Calibri"/>
                <w:color w:val="000000"/>
                <w:sz w:val="22"/>
                <w:szCs w:val="22"/>
              </w:rPr>
              <w:t>https://www.typeform.com/</w:t>
            </w:r>
          </w:hyperlink>
        </w:p>
        <w:p w14:paraId="34E11E54" w14:textId="77777777" w:rsidR="00D91D1E" w:rsidRDefault="00D91D1E" w:rsidP="00D91D1E">
          <w:pPr>
            <w:jc w:val="center"/>
            <w:rPr>
              <w:ins w:id="17" w:author="Unknown"/>
              <w:rFonts w:ascii="Verdana" w:hAnsi="Verdana" w:cs="Times New Roman"/>
              <w:color w:val="333333"/>
              <w:sz w:val="21"/>
              <w:szCs w:val="21"/>
            </w:rPr>
          </w:pPr>
        </w:p>
        <w:p w14:paraId="6C7E459C" w14:textId="13DE4D32" w:rsidR="00A33B58" w:rsidRPr="00A33B58" w:rsidRDefault="00000000" w:rsidP="00A33B58"/>
      </w:sdtContent>
    </w:sdt>
    <w:sectPr w:rsidR="00A33B58" w:rsidRPr="00A33B58" w:rsidSect="00D37133">
      <w:footerReference w:type="even" r:id="rId18"/>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D707A" w14:textId="77777777" w:rsidR="00EA10FA" w:rsidRDefault="00EA10FA" w:rsidP="00D37133">
      <w:pPr>
        <w:spacing w:after="0" w:line="240" w:lineRule="auto"/>
      </w:pPr>
      <w:r>
        <w:separator/>
      </w:r>
    </w:p>
  </w:endnote>
  <w:endnote w:type="continuationSeparator" w:id="0">
    <w:p w14:paraId="360FB6AF" w14:textId="77777777" w:rsidR="00EA10FA" w:rsidRDefault="00EA10FA" w:rsidP="00D3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371354"/>
      <w:docPartObj>
        <w:docPartGallery w:val="Page Numbers (Bottom of Page)"/>
        <w:docPartUnique/>
      </w:docPartObj>
    </w:sdtPr>
    <w:sdtContent>
      <w:p w14:paraId="53ECD662" w14:textId="753556E6" w:rsidR="00D37133" w:rsidRDefault="00D37133" w:rsidP="00F15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7CC13" w14:textId="77777777" w:rsidR="00D37133" w:rsidRDefault="00D37133" w:rsidP="00D371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917511"/>
      <w:docPartObj>
        <w:docPartGallery w:val="Page Numbers (Bottom of Page)"/>
        <w:docPartUnique/>
      </w:docPartObj>
    </w:sdtPr>
    <w:sdtContent>
      <w:p w14:paraId="0C014B8F" w14:textId="74EA0077" w:rsidR="00D37133" w:rsidRDefault="00D37133" w:rsidP="00F15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4FC55" w14:textId="77777777" w:rsidR="00D37133" w:rsidRDefault="00D37133" w:rsidP="00D371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B854E" w14:textId="77777777" w:rsidR="00EA10FA" w:rsidRDefault="00EA10FA" w:rsidP="00D37133">
      <w:pPr>
        <w:spacing w:after="0" w:line="240" w:lineRule="auto"/>
      </w:pPr>
      <w:r>
        <w:separator/>
      </w:r>
    </w:p>
  </w:footnote>
  <w:footnote w:type="continuationSeparator" w:id="0">
    <w:p w14:paraId="2070B467" w14:textId="77777777" w:rsidR="00EA10FA" w:rsidRDefault="00EA10FA" w:rsidP="00D3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E548C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3.6pt;height:13.6pt;visibility:visible;mso-wrap-style:square" o:bullet="t">
        <v:imagedata r:id="rId1" o:title=""/>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F19BF"/>
    <w:multiLevelType w:val="hybridMultilevel"/>
    <w:tmpl w:val="D1263ADE"/>
    <w:lvl w:ilvl="0" w:tplc="AC885B14">
      <w:start w:val="1"/>
      <w:numFmt w:val="bullet"/>
      <w:lvlText w:val=""/>
      <w:lvlPicBulletId w:val="0"/>
      <w:lvlJc w:val="left"/>
      <w:pPr>
        <w:tabs>
          <w:tab w:val="num" w:pos="720"/>
        </w:tabs>
        <w:ind w:left="720" w:hanging="360"/>
      </w:pPr>
      <w:rPr>
        <w:rFonts w:ascii="Symbol" w:hAnsi="Symbol" w:hint="default"/>
      </w:rPr>
    </w:lvl>
    <w:lvl w:ilvl="1" w:tplc="A678E468" w:tentative="1">
      <w:start w:val="1"/>
      <w:numFmt w:val="bullet"/>
      <w:lvlText w:val=""/>
      <w:lvlJc w:val="left"/>
      <w:pPr>
        <w:tabs>
          <w:tab w:val="num" w:pos="1440"/>
        </w:tabs>
        <w:ind w:left="1440" w:hanging="360"/>
      </w:pPr>
      <w:rPr>
        <w:rFonts w:ascii="Symbol" w:hAnsi="Symbol" w:hint="default"/>
      </w:rPr>
    </w:lvl>
    <w:lvl w:ilvl="2" w:tplc="0B369134" w:tentative="1">
      <w:start w:val="1"/>
      <w:numFmt w:val="bullet"/>
      <w:lvlText w:val=""/>
      <w:lvlJc w:val="left"/>
      <w:pPr>
        <w:tabs>
          <w:tab w:val="num" w:pos="2160"/>
        </w:tabs>
        <w:ind w:left="2160" w:hanging="360"/>
      </w:pPr>
      <w:rPr>
        <w:rFonts w:ascii="Symbol" w:hAnsi="Symbol" w:hint="default"/>
      </w:rPr>
    </w:lvl>
    <w:lvl w:ilvl="3" w:tplc="1F14C49C" w:tentative="1">
      <w:start w:val="1"/>
      <w:numFmt w:val="bullet"/>
      <w:lvlText w:val=""/>
      <w:lvlJc w:val="left"/>
      <w:pPr>
        <w:tabs>
          <w:tab w:val="num" w:pos="2880"/>
        </w:tabs>
        <w:ind w:left="2880" w:hanging="360"/>
      </w:pPr>
      <w:rPr>
        <w:rFonts w:ascii="Symbol" w:hAnsi="Symbol" w:hint="default"/>
      </w:rPr>
    </w:lvl>
    <w:lvl w:ilvl="4" w:tplc="504CC628" w:tentative="1">
      <w:start w:val="1"/>
      <w:numFmt w:val="bullet"/>
      <w:lvlText w:val=""/>
      <w:lvlJc w:val="left"/>
      <w:pPr>
        <w:tabs>
          <w:tab w:val="num" w:pos="3600"/>
        </w:tabs>
        <w:ind w:left="3600" w:hanging="360"/>
      </w:pPr>
      <w:rPr>
        <w:rFonts w:ascii="Symbol" w:hAnsi="Symbol" w:hint="default"/>
      </w:rPr>
    </w:lvl>
    <w:lvl w:ilvl="5" w:tplc="8B1C53B8" w:tentative="1">
      <w:start w:val="1"/>
      <w:numFmt w:val="bullet"/>
      <w:lvlText w:val=""/>
      <w:lvlJc w:val="left"/>
      <w:pPr>
        <w:tabs>
          <w:tab w:val="num" w:pos="4320"/>
        </w:tabs>
        <w:ind w:left="4320" w:hanging="360"/>
      </w:pPr>
      <w:rPr>
        <w:rFonts w:ascii="Symbol" w:hAnsi="Symbol" w:hint="default"/>
      </w:rPr>
    </w:lvl>
    <w:lvl w:ilvl="6" w:tplc="1B223854" w:tentative="1">
      <w:start w:val="1"/>
      <w:numFmt w:val="bullet"/>
      <w:lvlText w:val=""/>
      <w:lvlJc w:val="left"/>
      <w:pPr>
        <w:tabs>
          <w:tab w:val="num" w:pos="5040"/>
        </w:tabs>
        <w:ind w:left="5040" w:hanging="360"/>
      </w:pPr>
      <w:rPr>
        <w:rFonts w:ascii="Symbol" w:hAnsi="Symbol" w:hint="default"/>
      </w:rPr>
    </w:lvl>
    <w:lvl w:ilvl="7" w:tplc="51327C42" w:tentative="1">
      <w:start w:val="1"/>
      <w:numFmt w:val="bullet"/>
      <w:lvlText w:val=""/>
      <w:lvlJc w:val="left"/>
      <w:pPr>
        <w:tabs>
          <w:tab w:val="num" w:pos="5760"/>
        </w:tabs>
        <w:ind w:left="5760" w:hanging="360"/>
      </w:pPr>
      <w:rPr>
        <w:rFonts w:ascii="Symbol" w:hAnsi="Symbol" w:hint="default"/>
      </w:rPr>
    </w:lvl>
    <w:lvl w:ilvl="8" w:tplc="58D66A4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90405B"/>
    <w:multiLevelType w:val="hybridMultilevel"/>
    <w:tmpl w:val="46E41B8A"/>
    <w:lvl w:ilvl="0" w:tplc="D5D866A8">
      <w:start w:val="1"/>
      <w:numFmt w:val="decimal"/>
      <w:lvlText w:val="%1."/>
      <w:lvlJc w:val="left"/>
      <w:pPr>
        <w:ind w:left="493" w:hanging="420"/>
        <w:jc w:val="left"/>
      </w:pPr>
      <w:rPr>
        <w:rFonts w:ascii="Times New Roman" w:eastAsia="Times New Roman" w:hAnsi="Times New Roman" w:cs="Times New Roman" w:hint="default"/>
        <w:w w:val="100"/>
        <w:sz w:val="24"/>
        <w:szCs w:val="24"/>
        <w:lang w:val="en-US" w:eastAsia="en-US" w:bidi="ar-SA"/>
      </w:rPr>
    </w:lvl>
    <w:lvl w:ilvl="1" w:tplc="D3AE45C6">
      <w:numFmt w:val="bullet"/>
      <w:lvlText w:val="•"/>
      <w:lvlJc w:val="left"/>
      <w:pPr>
        <w:ind w:left="1552" w:hanging="420"/>
      </w:pPr>
      <w:rPr>
        <w:rFonts w:hint="default"/>
        <w:lang w:val="en-US" w:eastAsia="en-US" w:bidi="ar-SA"/>
      </w:rPr>
    </w:lvl>
    <w:lvl w:ilvl="2" w:tplc="3EA0F950">
      <w:numFmt w:val="bullet"/>
      <w:lvlText w:val="•"/>
      <w:lvlJc w:val="left"/>
      <w:pPr>
        <w:ind w:left="2604" w:hanging="420"/>
      </w:pPr>
      <w:rPr>
        <w:rFonts w:hint="default"/>
        <w:lang w:val="en-US" w:eastAsia="en-US" w:bidi="ar-SA"/>
      </w:rPr>
    </w:lvl>
    <w:lvl w:ilvl="3" w:tplc="FE4EC05C">
      <w:numFmt w:val="bullet"/>
      <w:lvlText w:val="•"/>
      <w:lvlJc w:val="left"/>
      <w:pPr>
        <w:ind w:left="3656" w:hanging="420"/>
      </w:pPr>
      <w:rPr>
        <w:rFonts w:hint="default"/>
        <w:lang w:val="en-US" w:eastAsia="en-US" w:bidi="ar-SA"/>
      </w:rPr>
    </w:lvl>
    <w:lvl w:ilvl="4" w:tplc="0942A8A6">
      <w:numFmt w:val="bullet"/>
      <w:lvlText w:val="•"/>
      <w:lvlJc w:val="left"/>
      <w:pPr>
        <w:ind w:left="4708" w:hanging="420"/>
      </w:pPr>
      <w:rPr>
        <w:rFonts w:hint="default"/>
        <w:lang w:val="en-US" w:eastAsia="en-US" w:bidi="ar-SA"/>
      </w:rPr>
    </w:lvl>
    <w:lvl w:ilvl="5" w:tplc="928CA874">
      <w:numFmt w:val="bullet"/>
      <w:lvlText w:val="•"/>
      <w:lvlJc w:val="left"/>
      <w:pPr>
        <w:ind w:left="5760" w:hanging="420"/>
      </w:pPr>
      <w:rPr>
        <w:rFonts w:hint="default"/>
        <w:lang w:val="en-US" w:eastAsia="en-US" w:bidi="ar-SA"/>
      </w:rPr>
    </w:lvl>
    <w:lvl w:ilvl="6" w:tplc="DA08039C">
      <w:numFmt w:val="bullet"/>
      <w:lvlText w:val="•"/>
      <w:lvlJc w:val="left"/>
      <w:pPr>
        <w:ind w:left="6812" w:hanging="420"/>
      </w:pPr>
      <w:rPr>
        <w:rFonts w:hint="default"/>
        <w:lang w:val="en-US" w:eastAsia="en-US" w:bidi="ar-SA"/>
      </w:rPr>
    </w:lvl>
    <w:lvl w:ilvl="7" w:tplc="B3540E16">
      <w:numFmt w:val="bullet"/>
      <w:lvlText w:val="•"/>
      <w:lvlJc w:val="left"/>
      <w:pPr>
        <w:ind w:left="7864" w:hanging="420"/>
      </w:pPr>
      <w:rPr>
        <w:rFonts w:hint="default"/>
        <w:lang w:val="en-US" w:eastAsia="en-US" w:bidi="ar-SA"/>
      </w:rPr>
    </w:lvl>
    <w:lvl w:ilvl="8" w:tplc="C742D1D6">
      <w:numFmt w:val="bullet"/>
      <w:lvlText w:val="•"/>
      <w:lvlJc w:val="left"/>
      <w:pPr>
        <w:ind w:left="8916" w:hanging="420"/>
      </w:pPr>
      <w:rPr>
        <w:rFonts w:hint="default"/>
        <w:lang w:val="en-US" w:eastAsia="en-US" w:bidi="ar-SA"/>
      </w:rPr>
    </w:lvl>
  </w:abstractNum>
  <w:abstractNum w:abstractNumId="3" w15:restartNumberingAfterBreak="0">
    <w:nsid w:val="0BB852AA"/>
    <w:multiLevelType w:val="hybridMultilevel"/>
    <w:tmpl w:val="088681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02B4E"/>
    <w:multiLevelType w:val="hybridMultilevel"/>
    <w:tmpl w:val="1EE6C070"/>
    <w:lvl w:ilvl="0" w:tplc="2744B6D0">
      <w:start w:val="1"/>
      <w:numFmt w:val="bullet"/>
      <w:lvlText w:val=""/>
      <w:lvlPicBulletId w:val="0"/>
      <w:lvlJc w:val="left"/>
      <w:pPr>
        <w:tabs>
          <w:tab w:val="num" w:pos="1080"/>
        </w:tabs>
        <w:ind w:left="1080" w:hanging="360"/>
      </w:pPr>
      <w:rPr>
        <w:rFonts w:ascii="Symbol" w:hAnsi="Symbol" w:hint="default"/>
      </w:rPr>
    </w:lvl>
    <w:lvl w:ilvl="1" w:tplc="BCA48E9A" w:tentative="1">
      <w:start w:val="1"/>
      <w:numFmt w:val="bullet"/>
      <w:lvlText w:val=""/>
      <w:lvlJc w:val="left"/>
      <w:pPr>
        <w:tabs>
          <w:tab w:val="num" w:pos="1800"/>
        </w:tabs>
        <w:ind w:left="1800" w:hanging="360"/>
      </w:pPr>
      <w:rPr>
        <w:rFonts w:ascii="Symbol" w:hAnsi="Symbol" w:hint="default"/>
      </w:rPr>
    </w:lvl>
    <w:lvl w:ilvl="2" w:tplc="2CB22FF0" w:tentative="1">
      <w:start w:val="1"/>
      <w:numFmt w:val="bullet"/>
      <w:lvlText w:val=""/>
      <w:lvlJc w:val="left"/>
      <w:pPr>
        <w:tabs>
          <w:tab w:val="num" w:pos="2520"/>
        </w:tabs>
        <w:ind w:left="2520" w:hanging="360"/>
      </w:pPr>
      <w:rPr>
        <w:rFonts w:ascii="Symbol" w:hAnsi="Symbol" w:hint="default"/>
      </w:rPr>
    </w:lvl>
    <w:lvl w:ilvl="3" w:tplc="570E2E08" w:tentative="1">
      <w:start w:val="1"/>
      <w:numFmt w:val="bullet"/>
      <w:lvlText w:val=""/>
      <w:lvlJc w:val="left"/>
      <w:pPr>
        <w:tabs>
          <w:tab w:val="num" w:pos="3240"/>
        </w:tabs>
        <w:ind w:left="3240" w:hanging="360"/>
      </w:pPr>
      <w:rPr>
        <w:rFonts w:ascii="Symbol" w:hAnsi="Symbol" w:hint="default"/>
      </w:rPr>
    </w:lvl>
    <w:lvl w:ilvl="4" w:tplc="48264AE6" w:tentative="1">
      <w:start w:val="1"/>
      <w:numFmt w:val="bullet"/>
      <w:lvlText w:val=""/>
      <w:lvlJc w:val="left"/>
      <w:pPr>
        <w:tabs>
          <w:tab w:val="num" w:pos="3960"/>
        </w:tabs>
        <w:ind w:left="3960" w:hanging="360"/>
      </w:pPr>
      <w:rPr>
        <w:rFonts w:ascii="Symbol" w:hAnsi="Symbol" w:hint="default"/>
      </w:rPr>
    </w:lvl>
    <w:lvl w:ilvl="5" w:tplc="D81AFC72" w:tentative="1">
      <w:start w:val="1"/>
      <w:numFmt w:val="bullet"/>
      <w:lvlText w:val=""/>
      <w:lvlJc w:val="left"/>
      <w:pPr>
        <w:tabs>
          <w:tab w:val="num" w:pos="4680"/>
        </w:tabs>
        <w:ind w:left="4680" w:hanging="360"/>
      </w:pPr>
      <w:rPr>
        <w:rFonts w:ascii="Symbol" w:hAnsi="Symbol" w:hint="default"/>
      </w:rPr>
    </w:lvl>
    <w:lvl w:ilvl="6" w:tplc="5224B504" w:tentative="1">
      <w:start w:val="1"/>
      <w:numFmt w:val="bullet"/>
      <w:lvlText w:val=""/>
      <w:lvlJc w:val="left"/>
      <w:pPr>
        <w:tabs>
          <w:tab w:val="num" w:pos="5400"/>
        </w:tabs>
        <w:ind w:left="5400" w:hanging="360"/>
      </w:pPr>
      <w:rPr>
        <w:rFonts w:ascii="Symbol" w:hAnsi="Symbol" w:hint="default"/>
      </w:rPr>
    </w:lvl>
    <w:lvl w:ilvl="7" w:tplc="0AE422BE" w:tentative="1">
      <w:start w:val="1"/>
      <w:numFmt w:val="bullet"/>
      <w:lvlText w:val=""/>
      <w:lvlJc w:val="left"/>
      <w:pPr>
        <w:tabs>
          <w:tab w:val="num" w:pos="6120"/>
        </w:tabs>
        <w:ind w:left="6120" w:hanging="360"/>
      </w:pPr>
      <w:rPr>
        <w:rFonts w:ascii="Symbol" w:hAnsi="Symbol" w:hint="default"/>
      </w:rPr>
    </w:lvl>
    <w:lvl w:ilvl="8" w:tplc="3BE05A66" w:tentative="1">
      <w:start w:val="1"/>
      <w:numFmt w:val="bullet"/>
      <w:lvlText w:val=""/>
      <w:lvlJc w:val="left"/>
      <w:pPr>
        <w:tabs>
          <w:tab w:val="num" w:pos="6840"/>
        </w:tabs>
        <w:ind w:left="6840" w:hanging="360"/>
      </w:pPr>
      <w:rPr>
        <w:rFonts w:ascii="Symbol" w:hAnsi="Symbol" w:hint="default"/>
      </w:rPr>
    </w:lvl>
  </w:abstractNum>
  <w:abstractNum w:abstractNumId="5" w15:restartNumberingAfterBreak="0">
    <w:nsid w:val="11330E6C"/>
    <w:multiLevelType w:val="hybridMultilevel"/>
    <w:tmpl w:val="DBE0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F5E44"/>
    <w:multiLevelType w:val="hybridMultilevel"/>
    <w:tmpl w:val="2E24A378"/>
    <w:lvl w:ilvl="0" w:tplc="9EA8151A">
      <w:start w:val="1"/>
      <w:numFmt w:val="bullet"/>
      <w:lvlText w:val=""/>
      <w:lvlPicBulletId w:val="0"/>
      <w:lvlJc w:val="left"/>
      <w:pPr>
        <w:tabs>
          <w:tab w:val="num" w:pos="1080"/>
        </w:tabs>
        <w:ind w:left="1080" w:hanging="360"/>
      </w:pPr>
      <w:rPr>
        <w:rFonts w:ascii="Symbol" w:hAnsi="Symbol" w:hint="default"/>
      </w:rPr>
    </w:lvl>
    <w:lvl w:ilvl="1" w:tplc="E8FA577E" w:tentative="1">
      <w:start w:val="1"/>
      <w:numFmt w:val="bullet"/>
      <w:lvlText w:val=""/>
      <w:lvlJc w:val="left"/>
      <w:pPr>
        <w:tabs>
          <w:tab w:val="num" w:pos="1800"/>
        </w:tabs>
        <w:ind w:left="1800" w:hanging="360"/>
      </w:pPr>
      <w:rPr>
        <w:rFonts w:ascii="Symbol" w:hAnsi="Symbol" w:hint="default"/>
      </w:rPr>
    </w:lvl>
    <w:lvl w:ilvl="2" w:tplc="DBEA60BA" w:tentative="1">
      <w:start w:val="1"/>
      <w:numFmt w:val="bullet"/>
      <w:lvlText w:val=""/>
      <w:lvlJc w:val="left"/>
      <w:pPr>
        <w:tabs>
          <w:tab w:val="num" w:pos="2520"/>
        </w:tabs>
        <w:ind w:left="2520" w:hanging="360"/>
      </w:pPr>
      <w:rPr>
        <w:rFonts w:ascii="Symbol" w:hAnsi="Symbol" w:hint="default"/>
      </w:rPr>
    </w:lvl>
    <w:lvl w:ilvl="3" w:tplc="5C8E3D3C" w:tentative="1">
      <w:start w:val="1"/>
      <w:numFmt w:val="bullet"/>
      <w:lvlText w:val=""/>
      <w:lvlJc w:val="left"/>
      <w:pPr>
        <w:tabs>
          <w:tab w:val="num" w:pos="3240"/>
        </w:tabs>
        <w:ind w:left="3240" w:hanging="360"/>
      </w:pPr>
      <w:rPr>
        <w:rFonts w:ascii="Symbol" w:hAnsi="Symbol" w:hint="default"/>
      </w:rPr>
    </w:lvl>
    <w:lvl w:ilvl="4" w:tplc="B15CC2F6" w:tentative="1">
      <w:start w:val="1"/>
      <w:numFmt w:val="bullet"/>
      <w:lvlText w:val=""/>
      <w:lvlJc w:val="left"/>
      <w:pPr>
        <w:tabs>
          <w:tab w:val="num" w:pos="3960"/>
        </w:tabs>
        <w:ind w:left="3960" w:hanging="360"/>
      </w:pPr>
      <w:rPr>
        <w:rFonts w:ascii="Symbol" w:hAnsi="Symbol" w:hint="default"/>
      </w:rPr>
    </w:lvl>
    <w:lvl w:ilvl="5" w:tplc="D75A2CAE" w:tentative="1">
      <w:start w:val="1"/>
      <w:numFmt w:val="bullet"/>
      <w:lvlText w:val=""/>
      <w:lvlJc w:val="left"/>
      <w:pPr>
        <w:tabs>
          <w:tab w:val="num" w:pos="4680"/>
        </w:tabs>
        <w:ind w:left="4680" w:hanging="360"/>
      </w:pPr>
      <w:rPr>
        <w:rFonts w:ascii="Symbol" w:hAnsi="Symbol" w:hint="default"/>
      </w:rPr>
    </w:lvl>
    <w:lvl w:ilvl="6" w:tplc="57C6D22E" w:tentative="1">
      <w:start w:val="1"/>
      <w:numFmt w:val="bullet"/>
      <w:lvlText w:val=""/>
      <w:lvlJc w:val="left"/>
      <w:pPr>
        <w:tabs>
          <w:tab w:val="num" w:pos="5400"/>
        </w:tabs>
        <w:ind w:left="5400" w:hanging="360"/>
      </w:pPr>
      <w:rPr>
        <w:rFonts w:ascii="Symbol" w:hAnsi="Symbol" w:hint="default"/>
      </w:rPr>
    </w:lvl>
    <w:lvl w:ilvl="7" w:tplc="BE987DB0" w:tentative="1">
      <w:start w:val="1"/>
      <w:numFmt w:val="bullet"/>
      <w:lvlText w:val=""/>
      <w:lvlJc w:val="left"/>
      <w:pPr>
        <w:tabs>
          <w:tab w:val="num" w:pos="6120"/>
        </w:tabs>
        <w:ind w:left="6120" w:hanging="360"/>
      </w:pPr>
      <w:rPr>
        <w:rFonts w:ascii="Symbol" w:hAnsi="Symbol" w:hint="default"/>
      </w:rPr>
    </w:lvl>
    <w:lvl w:ilvl="8" w:tplc="6FF47480" w:tentative="1">
      <w:start w:val="1"/>
      <w:numFmt w:val="bullet"/>
      <w:lvlText w:val=""/>
      <w:lvlJc w:val="left"/>
      <w:pPr>
        <w:tabs>
          <w:tab w:val="num" w:pos="6840"/>
        </w:tabs>
        <w:ind w:left="6840" w:hanging="360"/>
      </w:pPr>
      <w:rPr>
        <w:rFonts w:ascii="Symbol" w:hAnsi="Symbol" w:hint="default"/>
      </w:rPr>
    </w:lvl>
  </w:abstractNum>
  <w:abstractNum w:abstractNumId="7" w15:restartNumberingAfterBreak="0">
    <w:nsid w:val="11C26348"/>
    <w:multiLevelType w:val="hybridMultilevel"/>
    <w:tmpl w:val="F89868D4"/>
    <w:lvl w:ilvl="0" w:tplc="F77C17A2">
      <w:start w:val="1"/>
      <w:numFmt w:val="bullet"/>
      <w:lvlText w:val=""/>
      <w:lvlPicBulletId w:val="0"/>
      <w:lvlJc w:val="left"/>
      <w:pPr>
        <w:tabs>
          <w:tab w:val="num" w:pos="720"/>
        </w:tabs>
        <w:ind w:left="720" w:hanging="360"/>
      </w:pPr>
      <w:rPr>
        <w:rFonts w:ascii="Symbol" w:hAnsi="Symbol" w:hint="default"/>
      </w:rPr>
    </w:lvl>
    <w:lvl w:ilvl="1" w:tplc="FDCE6980" w:tentative="1">
      <w:start w:val="1"/>
      <w:numFmt w:val="bullet"/>
      <w:lvlText w:val=""/>
      <w:lvlJc w:val="left"/>
      <w:pPr>
        <w:tabs>
          <w:tab w:val="num" w:pos="1440"/>
        </w:tabs>
        <w:ind w:left="1440" w:hanging="360"/>
      </w:pPr>
      <w:rPr>
        <w:rFonts w:ascii="Symbol" w:hAnsi="Symbol" w:hint="default"/>
      </w:rPr>
    </w:lvl>
    <w:lvl w:ilvl="2" w:tplc="C2D04ABC" w:tentative="1">
      <w:start w:val="1"/>
      <w:numFmt w:val="bullet"/>
      <w:lvlText w:val=""/>
      <w:lvlJc w:val="left"/>
      <w:pPr>
        <w:tabs>
          <w:tab w:val="num" w:pos="2160"/>
        </w:tabs>
        <w:ind w:left="2160" w:hanging="360"/>
      </w:pPr>
      <w:rPr>
        <w:rFonts w:ascii="Symbol" w:hAnsi="Symbol" w:hint="default"/>
      </w:rPr>
    </w:lvl>
    <w:lvl w:ilvl="3" w:tplc="9CA87118" w:tentative="1">
      <w:start w:val="1"/>
      <w:numFmt w:val="bullet"/>
      <w:lvlText w:val=""/>
      <w:lvlJc w:val="left"/>
      <w:pPr>
        <w:tabs>
          <w:tab w:val="num" w:pos="2880"/>
        </w:tabs>
        <w:ind w:left="2880" w:hanging="360"/>
      </w:pPr>
      <w:rPr>
        <w:rFonts w:ascii="Symbol" w:hAnsi="Symbol" w:hint="default"/>
      </w:rPr>
    </w:lvl>
    <w:lvl w:ilvl="4" w:tplc="2F727978" w:tentative="1">
      <w:start w:val="1"/>
      <w:numFmt w:val="bullet"/>
      <w:lvlText w:val=""/>
      <w:lvlJc w:val="left"/>
      <w:pPr>
        <w:tabs>
          <w:tab w:val="num" w:pos="3600"/>
        </w:tabs>
        <w:ind w:left="3600" w:hanging="360"/>
      </w:pPr>
      <w:rPr>
        <w:rFonts w:ascii="Symbol" w:hAnsi="Symbol" w:hint="default"/>
      </w:rPr>
    </w:lvl>
    <w:lvl w:ilvl="5" w:tplc="6FC67AD8" w:tentative="1">
      <w:start w:val="1"/>
      <w:numFmt w:val="bullet"/>
      <w:lvlText w:val=""/>
      <w:lvlJc w:val="left"/>
      <w:pPr>
        <w:tabs>
          <w:tab w:val="num" w:pos="4320"/>
        </w:tabs>
        <w:ind w:left="4320" w:hanging="360"/>
      </w:pPr>
      <w:rPr>
        <w:rFonts w:ascii="Symbol" w:hAnsi="Symbol" w:hint="default"/>
      </w:rPr>
    </w:lvl>
    <w:lvl w:ilvl="6" w:tplc="2668EB04" w:tentative="1">
      <w:start w:val="1"/>
      <w:numFmt w:val="bullet"/>
      <w:lvlText w:val=""/>
      <w:lvlJc w:val="left"/>
      <w:pPr>
        <w:tabs>
          <w:tab w:val="num" w:pos="5040"/>
        </w:tabs>
        <w:ind w:left="5040" w:hanging="360"/>
      </w:pPr>
      <w:rPr>
        <w:rFonts w:ascii="Symbol" w:hAnsi="Symbol" w:hint="default"/>
      </w:rPr>
    </w:lvl>
    <w:lvl w:ilvl="7" w:tplc="89120CCA" w:tentative="1">
      <w:start w:val="1"/>
      <w:numFmt w:val="bullet"/>
      <w:lvlText w:val=""/>
      <w:lvlJc w:val="left"/>
      <w:pPr>
        <w:tabs>
          <w:tab w:val="num" w:pos="5760"/>
        </w:tabs>
        <w:ind w:left="5760" w:hanging="360"/>
      </w:pPr>
      <w:rPr>
        <w:rFonts w:ascii="Symbol" w:hAnsi="Symbol" w:hint="default"/>
      </w:rPr>
    </w:lvl>
    <w:lvl w:ilvl="8" w:tplc="F1A299F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1D70FE8"/>
    <w:multiLevelType w:val="hybridMultilevel"/>
    <w:tmpl w:val="3A8A3D9A"/>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3C520E"/>
    <w:multiLevelType w:val="hybridMultilevel"/>
    <w:tmpl w:val="5CAE07D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C2F57"/>
    <w:multiLevelType w:val="hybridMultilevel"/>
    <w:tmpl w:val="C6D44B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4A3BB6"/>
    <w:multiLevelType w:val="hybridMultilevel"/>
    <w:tmpl w:val="DED65D8A"/>
    <w:lvl w:ilvl="0" w:tplc="CAF82328">
      <w:start w:val="1"/>
      <w:numFmt w:val="bullet"/>
      <w:lvlText w:val=""/>
      <w:lvlPicBulletId w:val="0"/>
      <w:lvlJc w:val="left"/>
      <w:pPr>
        <w:tabs>
          <w:tab w:val="num" w:pos="1080"/>
        </w:tabs>
        <w:ind w:left="1080" w:hanging="360"/>
      </w:pPr>
      <w:rPr>
        <w:rFonts w:ascii="Symbol" w:hAnsi="Symbol" w:hint="default"/>
      </w:rPr>
    </w:lvl>
    <w:lvl w:ilvl="1" w:tplc="0226C0DA" w:tentative="1">
      <w:start w:val="1"/>
      <w:numFmt w:val="bullet"/>
      <w:lvlText w:val=""/>
      <w:lvlJc w:val="left"/>
      <w:pPr>
        <w:tabs>
          <w:tab w:val="num" w:pos="1800"/>
        </w:tabs>
        <w:ind w:left="1800" w:hanging="360"/>
      </w:pPr>
      <w:rPr>
        <w:rFonts w:ascii="Symbol" w:hAnsi="Symbol" w:hint="default"/>
      </w:rPr>
    </w:lvl>
    <w:lvl w:ilvl="2" w:tplc="08B8FD2E" w:tentative="1">
      <w:start w:val="1"/>
      <w:numFmt w:val="bullet"/>
      <w:lvlText w:val=""/>
      <w:lvlJc w:val="left"/>
      <w:pPr>
        <w:tabs>
          <w:tab w:val="num" w:pos="2520"/>
        </w:tabs>
        <w:ind w:left="2520" w:hanging="360"/>
      </w:pPr>
      <w:rPr>
        <w:rFonts w:ascii="Symbol" w:hAnsi="Symbol" w:hint="default"/>
      </w:rPr>
    </w:lvl>
    <w:lvl w:ilvl="3" w:tplc="8780DA16" w:tentative="1">
      <w:start w:val="1"/>
      <w:numFmt w:val="bullet"/>
      <w:lvlText w:val=""/>
      <w:lvlJc w:val="left"/>
      <w:pPr>
        <w:tabs>
          <w:tab w:val="num" w:pos="3240"/>
        </w:tabs>
        <w:ind w:left="3240" w:hanging="360"/>
      </w:pPr>
      <w:rPr>
        <w:rFonts w:ascii="Symbol" w:hAnsi="Symbol" w:hint="default"/>
      </w:rPr>
    </w:lvl>
    <w:lvl w:ilvl="4" w:tplc="248EA626" w:tentative="1">
      <w:start w:val="1"/>
      <w:numFmt w:val="bullet"/>
      <w:lvlText w:val=""/>
      <w:lvlJc w:val="left"/>
      <w:pPr>
        <w:tabs>
          <w:tab w:val="num" w:pos="3960"/>
        </w:tabs>
        <w:ind w:left="3960" w:hanging="360"/>
      </w:pPr>
      <w:rPr>
        <w:rFonts w:ascii="Symbol" w:hAnsi="Symbol" w:hint="default"/>
      </w:rPr>
    </w:lvl>
    <w:lvl w:ilvl="5" w:tplc="AEC43F52" w:tentative="1">
      <w:start w:val="1"/>
      <w:numFmt w:val="bullet"/>
      <w:lvlText w:val=""/>
      <w:lvlJc w:val="left"/>
      <w:pPr>
        <w:tabs>
          <w:tab w:val="num" w:pos="4680"/>
        </w:tabs>
        <w:ind w:left="4680" w:hanging="360"/>
      </w:pPr>
      <w:rPr>
        <w:rFonts w:ascii="Symbol" w:hAnsi="Symbol" w:hint="default"/>
      </w:rPr>
    </w:lvl>
    <w:lvl w:ilvl="6" w:tplc="87BE2D74" w:tentative="1">
      <w:start w:val="1"/>
      <w:numFmt w:val="bullet"/>
      <w:lvlText w:val=""/>
      <w:lvlJc w:val="left"/>
      <w:pPr>
        <w:tabs>
          <w:tab w:val="num" w:pos="5400"/>
        </w:tabs>
        <w:ind w:left="5400" w:hanging="360"/>
      </w:pPr>
      <w:rPr>
        <w:rFonts w:ascii="Symbol" w:hAnsi="Symbol" w:hint="default"/>
      </w:rPr>
    </w:lvl>
    <w:lvl w:ilvl="7" w:tplc="3442218E" w:tentative="1">
      <w:start w:val="1"/>
      <w:numFmt w:val="bullet"/>
      <w:lvlText w:val=""/>
      <w:lvlJc w:val="left"/>
      <w:pPr>
        <w:tabs>
          <w:tab w:val="num" w:pos="6120"/>
        </w:tabs>
        <w:ind w:left="6120" w:hanging="360"/>
      </w:pPr>
      <w:rPr>
        <w:rFonts w:ascii="Symbol" w:hAnsi="Symbol" w:hint="default"/>
      </w:rPr>
    </w:lvl>
    <w:lvl w:ilvl="8" w:tplc="95AEDE36" w:tentative="1">
      <w:start w:val="1"/>
      <w:numFmt w:val="bullet"/>
      <w:lvlText w:val=""/>
      <w:lvlJc w:val="left"/>
      <w:pPr>
        <w:tabs>
          <w:tab w:val="num" w:pos="6840"/>
        </w:tabs>
        <w:ind w:left="6840" w:hanging="360"/>
      </w:pPr>
      <w:rPr>
        <w:rFonts w:ascii="Symbol" w:hAnsi="Symbol" w:hint="default"/>
      </w:rPr>
    </w:lvl>
  </w:abstractNum>
  <w:abstractNum w:abstractNumId="12" w15:restartNumberingAfterBreak="0">
    <w:nsid w:val="17B53CD0"/>
    <w:multiLevelType w:val="hybridMultilevel"/>
    <w:tmpl w:val="9146A50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B446A"/>
    <w:multiLevelType w:val="hybridMultilevel"/>
    <w:tmpl w:val="3260ED7A"/>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D9657F"/>
    <w:multiLevelType w:val="hybridMultilevel"/>
    <w:tmpl w:val="EC227EAE"/>
    <w:lvl w:ilvl="0" w:tplc="577ED7E0">
      <w:start w:val="1"/>
      <w:numFmt w:val="bullet"/>
      <w:lvlText w:val=""/>
      <w:lvlPicBulletId w:val="0"/>
      <w:lvlJc w:val="left"/>
      <w:pPr>
        <w:tabs>
          <w:tab w:val="num" w:pos="720"/>
        </w:tabs>
        <w:ind w:left="720" w:hanging="360"/>
      </w:pPr>
      <w:rPr>
        <w:rFonts w:ascii="Symbol" w:hAnsi="Symbol" w:hint="default"/>
      </w:rPr>
    </w:lvl>
    <w:lvl w:ilvl="1" w:tplc="46F467A8" w:tentative="1">
      <w:start w:val="1"/>
      <w:numFmt w:val="bullet"/>
      <w:lvlText w:val=""/>
      <w:lvlJc w:val="left"/>
      <w:pPr>
        <w:tabs>
          <w:tab w:val="num" w:pos="1440"/>
        </w:tabs>
        <w:ind w:left="1440" w:hanging="360"/>
      </w:pPr>
      <w:rPr>
        <w:rFonts w:ascii="Symbol" w:hAnsi="Symbol" w:hint="default"/>
      </w:rPr>
    </w:lvl>
    <w:lvl w:ilvl="2" w:tplc="29946EC8" w:tentative="1">
      <w:start w:val="1"/>
      <w:numFmt w:val="bullet"/>
      <w:lvlText w:val=""/>
      <w:lvlJc w:val="left"/>
      <w:pPr>
        <w:tabs>
          <w:tab w:val="num" w:pos="2160"/>
        </w:tabs>
        <w:ind w:left="2160" w:hanging="360"/>
      </w:pPr>
      <w:rPr>
        <w:rFonts w:ascii="Symbol" w:hAnsi="Symbol" w:hint="default"/>
      </w:rPr>
    </w:lvl>
    <w:lvl w:ilvl="3" w:tplc="66B6CD42" w:tentative="1">
      <w:start w:val="1"/>
      <w:numFmt w:val="bullet"/>
      <w:lvlText w:val=""/>
      <w:lvlJc w:val="left"/>
      <w:pPr>
        <w:tabs>
          <w:tab w:val="num" w:pos="2880"/>
        </w:tabs>
        <w:ind w:left="2880" w:hanging="360"/>
      </w:pPr>
      <w:rPr>
        <w:rFonts w:ascii="Symbol" w:hAnsi="Symbol" w:hint="default"/>
      </w:rPr>
    </w:lvl>
    <w:lvl w:ilvl="4" w:tplc="D660AA10" w:tentative="1">
      <w:start w:val="1"/>
      <w:numFmt w:val="bullet"/>
      <w:lvlText w:val=""/>
      <w:lvlJc w:val="left"/>
      <w:pPr>
        <w:tabs>
          <w:tab w:val="num" w:pos="3600"/>
        </w:tabs>
        <w:ind w:left="3600" w:hanging="360"/>
      </w:pPr>
      <w:rPr>
        <w:rFonts w:ascii="Symbol" w:hAnsi="Symbol" w:hint="default"/>
      </w:rPr>
    </w:lvl>
    <w:lvl w:ilvl="5" w:tplc="C8EE0E78" w:tentative="1">
      <w:start w:val="1"/>
      <w:numFmt w:val="bullet"/>
      <w:lvlText w:val=""/>
      <w:lvlJc w:val="left"/>
      <w:pPr>
        <w:tabs>
          <w:tab w:val="num" w:pos="4320"/>
        </w:tabs>
        <w:ind w:left="4320" w:hanging="360"/>
      </w:pPr>
      <w:rPr>
        <w:rFonts w:ascii="Symbol" w:hAnsi="Symbol" w:hint="default"/>
      </w:rPr>
    </w:lvl>
    <w:lvl w:ilvl="6" w:tplc="8E04B9A6" w:tentative="1">
      <w:start w:val="1"/>
      <w:numFmt w:val="bullet"/>
      <w:lvlText w:val=""/>
      <w:lvlJc w:val="left"/>
      <w:pPr>
        <w:tabs>
          <w:tab w:val="num" w:pos="5040"/>
        </w:tabs>
        <w:ind w:left="5040" w:hanging="360"/>
      </w:pPr>
      <w:rPr>
        <w:rFonts w:ascii="Symbol" w:hAnsi="Symbol" w:hint="default"/>
      </w:rPr>
    </w:lvl>
    <w:lvl w:ilvl="7" w:tplc="87CC2122" w:tentative="1">
      <w:start w:val="1"/>
      <w:numFmt w:val="bullet"/>
      <w:lvlText w:val=""/>
      <w:lvlJc w:val="left"/>
      <w:pPr>
        <w:tabs>
          <w:tab w:val="num" w:pos="5760"/>
        </w:tabs>
        <w:ind w:left="5760" w:hanging="360"/>
      </w:pPr>
      <w:rPr>
        <w:rFonts w:ascii="Symbol" w:hAnsi="Symbol" w:hint="default"/>
      </w:rPr>
    </w:lvl>
    <w:lvl w:ilvl="8" w:tplc="6B60C04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85336C9"/>
    <w:multiLevelType w:val="hybridMultilevel"/>
    <w:tmpl w:val="F8B611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021B"/>
    <w:multiLevelType w:val="hybridMultilevel"/>
    <w:tmpl w:val="E46C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90602"/>
    <w:multiLevelType w:val="hybridMultilevel"/>
    <w:tmpl w:val="5E0C477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E386E"/>
    <w:multiLevelType w:val="hybridMultilevel"/>
    <w:tmpl w:val="1F708D4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9138F"/>
    <w:multiLevelType w:val="hybridMultilevel"/>
    <w:tmpl w:val="1358550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B750F"/>
    <w:multiLevelType w:val="hybridMultilevel"/>
    <w:tmpl w:val="FFE0E9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1D1A"/>
    <w:multiLevelType w:val="hybridMultilevel"/>
    <w:tmpl w:val="3938781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D2D9C"/>
    <w:multiLevelType w:val="hybridMultilevel"/>
    <w:tmpl w:val="00BEB34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D75D8"/>
    <w:multiLevelType w:val="hybridMultilevel"/>
    <w:tmpl w:val="5A7E23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126A0"/>
    <w:multiLevelType w:val="hybridMultilevel"/>
    <w:tmpl w:val="21007DDA"/>
    <w:lvl w:ilvl="0" w:tplc="80943F6E">
      <w:start w:val="1"/>
      <w:numFmt w:val="bullet"/>
      <w:lvlText w:val=""/>
      <w:lvlPicBulletId w:val="0"/>
      <w:lvlJc w:val="left"/>
      <w:pPr>
        <w:tabs>
          <w:tab w:val="num" w:pos="1080"/>
        </w:tabs>
        <w:ind w:left="1080" w:hanging="360"/>
      </w:pPr>
      <w:rPr>
        <w:rFonts w:ascii="Symbol" w:hAnsi="Symbol" w:hint="default"/>
      </w:rPr>
    </w:lvl>
    <w:lvl w:ilvl="1" w:tplc="C2245336" w:tentative="1">
      <w:start w:val="1"/>
      <w:numFmt w:val="bullet"/>
      <w:lvlText w:val=""/>
      <w:lvlJc w:val="left"/>
      <w:pPr>
        <w:tabs>
          <w:tab w:val="num" w:pos="1800"/>
        </w:tabs>
        <w:ind w:left="1800" w:hanging="360"/>
      </w:pPr>
      <w:rPr>
        <w:rFonts w:ascii="Symbol" w:hAnsi="Symbol" w:hint="default"/>
      </w:rPr>
    </w:lvl>
    <w:lvl w:ilvl="2" w:tplc="D2A497CA" w:tentative="1">
      <w:start w:val="1"/>
      <w:numFmt w:val="bullet"/>
      <w:lvlText w:val=""/>
      <w:lvlJc w:val="left"/>
      <w:pPr>
        <w:tabs>
          <w:tab w:val="num" w:pos="2520"/>
        </w:tabs>
        <w:ind w:left="2520" w:hanging="360"/>
      </w:pPr>
      <w:rPr>
        <w:rFonts w:ascii="Symbol" w:hAnsi="Symbol" w:hint="default"/>
      </w:rPr>
    </w:lvl>
    <w:lvl w:ilvl="3" w:tplc="C7A8F030" w:tentative="1">
      <w:start w:val="1"/>
      <w:numFmt w:val="bullet"/>
      <w:lvlText w:val=""/>
      <w:lvlJc w:val="left"/>
      <w:pPr>
        <w:tabs>
          <w:tab w:val="num" w:pos="3240"/>
        </w:tabs>
        <w:ind w:left="3240" w:hanging="360"/>
      </w:pPr>
      <w:rPr>
        <w:rFonts w:ascii="Symbol" w:hAnsi="Symbol" w:hint="default"/>
      </w:rPr>
    </w:lvl>
    <w:lvl w:ilvl="4" w:tplc="26222ED8" w:tentative="1">
      <w:start w:val="1"/>
      <w:numFmt w:val="bullet"/>
      <w:lvlText w:val=""/>
      <w:lvlJc w:val="left"/>
      <w:pPr>
        <w:tabs>
          <w:tab w:val="num" w:pos="3960"/>
        </w:tabs>
        <w:ind w:left="3960" w:hanging="360"/>
      </w:pPr>
      <w:rPr>
        <w:rFonts w:ascii="Symbol" w:hAnsi="Symbol" w:hint="default"/>
      </w:rPr>
    </w:lvl>
    <w:lvl w:ilvl="5" w:tplc="7748A3E6" w:tentative="1">
      <w:start w:val="1"/>
      <w:numFmt w:val="bullet"/>
      <w:lvlText w:val=""/>
      <w:lvlJc w:val="left"/>
      <w:pPr>
        <w:tabs>
          <w:tab w:val="num" w:pos="4680"/>
        </w:tabs>
        <w:ind w:left="4680" w:hanging="360"/>
      </w:pPr>
      <w:rPr>
        <w:rFonts w:ascii="Symbol" w:hAnsi="Symbol" w:hint="default"/>
      </w:rPr>
    </w:lvl>
    <w:lvl w:ilvl="6" w:tplc="1F2A02EA" w:tentative="1">
      <w:start w:val="1"/>
      <w:numFmt w:val="bullet"/>
      <w:lvlText w:val=""/>
      <w:lvlJc w:val="left"/>
      <w:pPr>
        <w:tabs>
          <w:tab w:val="num" w:pos="5400"/>
        </w:tabs>
        <w:ind w:left="5400" w:hanging="360"/>
      </w:pPr>
      <w:rPr>
        <w:rFonts w:ascii="Symbol" w:hAnsi="Symbol" w:hint="default"/>
      </w:rPr>
    </w:lvl>
    <w:lvl w:ilvl="7" w:tplc="1C180B08" w:tentative="1">
      <w:start w:val="1"/>
      <w:numFmt w:val="bullet"/>
      <w:lvlText w:val=""/>
      <w:lvlJc w:val="left"/>
      <w:pPr>
        <w:tabs>
          <w:tab w:val="num" w:pos="6120"/>
        </w:tabs>
        <w:ind w:left="6120" w:hanging="360"/>
      </w:pPr>
      <w:rPr>
        <w:rFonts w:ascii="Symbol" w:hAnsi="Symbol" w:hint="default"/>
      </w:rPr>
    </w:lvl>
    <w:lvl w:ilvl="8" w:tplc="9112F8E2" w:tentative="1">
      <w:start w:val="1"/>
      <w:numFmt w:val="bullet"/>
      <w:lvlText w:val=""/>
      <w:lvlJc w:val="left"/>
      <w:pPr>
        <w:tabs>
          <w:tab w:val="num" w:pos="6840"/>
        </w:tabs>
        <w:ind w:left="6840" w:hanging="360"/>
      </w:pPr>
      <w:rPr>
        <w:rFonts w:ascii="Symbol" w:hAnsi="Symbol" w:hint="default"/>
      </w:rPr>
    </w:lvl>
  </w:abstractNum>
  <w:abstractNum w:abstractNumId="25" w15:restartNumberingAfterBreak="0">
    <w:nsid w:val="54E51993"/>
    <w:multiLevelType w:val="hybridMultilevel"/>
    <w:tmpl w:val="B28651A0"/>
    <w:lvl w:ilvl="0" w:tplc="EC9A8A4A">
      <w:start w:val="1"/>
      <w:numFmt w:val="bullet"/>
      <w:lvlText w:val=""/>
      <w:lvlPicBulletId w:val="0"/>
      <w:lvlJc w:val="left"/>
      <w:pPr>
        <w:tabs>
          <w:tab w:val="num" w:pos="1080"/>
        </w:tabs>
        <w:ind w:left="1080" w:hanging="360"/>
      </w:pPr>
      <w:rPr>
        <w:rFonts w:ascii="Symbol" w:hAnsi="Symbol" w:hint="default"/>
      </w:rPr>
    </w:lvl>
    <w:lvl w:ilvl="1" w:tplc="D0D61A1E" w:tentative="1">
      <w:start w:val="1"/>
      <w:numFmt w:val="bullet"/>
      <w:lvlText w:val=""/>
      <w:lvlJc w:val="left"/>
      <w:pPr>
        <w:tabs>
          <w:tab w:val="num" w:pos="1800"/>
        </w:tabs>
        <w:ind w:left="1800" w:hanging="360"/>
      </w:pPr>
      <w:rPr>
        <w:rFonts w:ascii="Symbol" w:hAnsi="Symbol" w:hint="default"/>
      </w:rPr>
    </w:lvl>
    <w:lvl w:ilvl="2" w:tplc="4FB43EDA" w:tentative="1">
      <w:start w:val="1"/>
      <w:numFmt w:val="bullet"/>
      <w:lvlText w:val=""/>
      <w:lvlJc w:val="left"/>
      <w:pPr>
        <w:tabs>
          <w:tab w:val="num" w:pos="2520"/>
        </w:tabs>
        <w:ind w:left="2520" w:hanging="360"/>
      </w:pPr>
      <w:rPr>
        <w:rFonts w:ascii="Symbol" w:hAnsi="Symbol" w:hint="default"/>
      </w:rPr>
    </w:lvl>
    <w:lvl w:ilvl="3" w:tplc="821CFBDE" w:tentative="1">
      <w:start w:val="1"/>
      <w:numFmt w:val="bullet"/>
      <w:lvlText w:val=""/>
      <w:lvlJc w:val="left"/>
      <w:pPr>
        <w:tabs>
          <w:tab w:val="num" w:pos="3240"/>
        </w:tabs>
        <w:ind w:left="3240" w:hanging="360"/>
      </w:pPr>
      <w:rPr>
        <w:rFonts w:ascii="Symbol" w:hAnsi="Symbol" w:hint="default"/>
      </w:rPr>
    </w:lvl>
    <w:lvl w:ilvl="4" w:tplc="41C0ED8E" w:tentative="1">
      <w:start w:val="1"/>
      <w:numFmt w:val="bullet"/>
      <w:lvlText w:val=""/>
      <w:lvlJc w:val="left"/>
      <w:pPr>
        <w:tabs>
          <w:tab w:val="num" w:pos="3960"/>
        </w:tabs>
        <w:ind w:left="3960" w:hanging="360"/>
      </w:pPr>
      <w:rPr>
        <w:rFonts w:ascii="Symbol" w:hAnsi="Symbol" w:hint="default"/>
      </w:rPr>
    </w:lvl>
    <w:lvl w:ilvl="5" w:tplc="09369632" w:tentative="1">
      <w:start w:val="1"/>
      <w:numFmt w:val="bullet"/>
      <w:lvlText w:val=""/>
      <w:lvlJc w:val="left"/>
      <w:pPr>
        <w:tabs>
          <w:tab w:val="num" w:pos="4680"/>
        </w:tabs>
        <w:ind w:left="4680" w:hanging="360"/>
      </w:pPr>
      <w:rPr>
        <w:rFonts w:ascii="Symbol" w:hAnsi="Symbol" w:hint="default"/>
      </w:rPr>
    </w:lvl>
    <w:lvl w:ilvl="6" w:tplc="82600BF6" w:tentative="1">
      <w:start w:val="1"/>
      <w:numFmt w:val="bullet"/>
      <w:lvlText w:val=""/>
      <w:lvlJc w:val="left"/>
      <w:pPr>
        <w:tabs>
          <w:tab w:val="num" w:pos="5400"/>
        </w:tabs>
        <w:ind w:left="5400" w:hanging="360"/>
      </w:pPr>
      <w:rPr>
        <w:rFonts w:ascii="Symbol" w:hAnsi="Symbol" w:hint="default"/>
      </w:rPr>
    </w:lvl>
    <w:lvl w:ilvl="7" w:tplc="407E9E44" w:tentative="1">
      <w:start w:val="1"/>
      <w:numFmt w:val="bullet"/>
      <w:lvlText w:val=""/>
      <w:lvlJc w:val="left"/>
      <w:pPr>
        <w:tabs>
          <w:tab w:val="num" w:pos="6120"/>
        </w:tabs>
        <w:ind w:left="6120" w:hanging="360"/>
      </w:pPr>
      <w:rPr>
        <w:rFonts w:ascii="Symbol" w:hAnsi="Symbol" w:hint="default"/>
      </w:rPr>
    </w:lvl>
    <w:lvl w:ilvl="8" w:tplc="44EEF00E" w:tentative="1">
      <w:start w:val="1"/>
      <w:numFmt w:val="bullet"/>
      <w:lvlText w:val=""/>
      <w:lvlJc w:val="left"/>
      <w:pPr>
        <w:tabs>
          <w:tab w:val="num" w:pos="6840"/>
        </w:tabs>
        <w:ind w:left="6840" w:hanging="360"/>
      </w:pPr>
      <w:rPr>
        <w:rFonts w:ascii="Symbol" w:hAnsi="Symbol" w:hint="default"/>
      </w:rPr>
    </w:lvl>
  </w:abstractNum>
  <w:abstractNum w:abstractNumId="26" w15:restartNumberingAfterBreak="0">
    <w:nsid w:val="554F0FAE"/>
    <w:multiLevelType w:val="hybridMultilevel"/>
    <w:tmpl w:val="C73A8D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47A0F"/>
    <w:multiLevelType w:val="hybridMultilevel"/>
    <w:tmpl w:val="E1D8C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469EC"/>
    <w:multiLevelType w:val="hybridMultilevel"/>
    <w:tmpl w:val="C47430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97BC0"/>
    <w:multiLevelType w:val="hybridMultilevel"/>
    <w:tmpl w:val="97B0DF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C3E61"/>
    <w:multiLevelType w:val="hybridMultilevel"/>
    <w:tmpl w:val="81DC739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76"/>
    <w:multiLevelType w:val="hybridMultilevel"/>
    <w:tmpl w:val="E238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F7FB6"/>
    <w:multiLevelType w:val="hybridMultilevel"/>
    <w:tmpl w:val="8D7A29CE"/>
    <w:lvl w:ilvl="0" w:tplc="16ECD7E6">
      <w:start w:val="1"/>
      <w:numFmt w:val="bullet"/>
      <w:lvlText w:val=""/>
      <w:lvlPicBulletId w:val="0"/>
      <w:lvlJc w:val="left"/>
      <w:pPr>
        <w:tabs>
          <w:tab w:val="num" w:pos="1080"/>
        </w:tabs>
        <w:ind w:left="1080" w:hanging="360"/>
      </w:pPr>
      <w:rPr>
        <w:rFonts w:ascii="Symbol" w:hAnsi="Symbol" w:hint="default"/>
      </w:rPr>
    </w:lvl>
    <w:lvl w:ilvl="1" w:tplc="395CCF7C" w:tentative="1">
      <w:start w:val="1"/>
      <w:numFmt w:val="bullet"/>
      <w:lvlText w:val=""/>
      <w:lvlJc w:val="left"/>
      <w:pPr>
        <w:tabs>
          <w:tab w:val="num" w:pos="1800"/>
        </w:tabs>
        <w:ind w:left="1800" w:hanging="360"/>
      </w:pPr>
      <w:rPr>
        <w:rFonts w:ascii="Symbol" w:hAnsi="Symbol" w:hint="default"/>
      </w:rPr>
    </w:lvl>
    <w:lvl w:ilvl="2" w:tplc="6B58A4B2" w:tentative="1">
      <w:start w:val="1"/>
      <w:numFmt w:val="bullet"/>
      <w:lvlText w:val=""/>
      <w:lvlJc w:val="left"/>
      <w:pPr>
        <w:tabs>
          <w:tab w:val="num" w:pos="2520"/>
        </w:tabs>
        <w:ind w:left="2520" w:hanging="360"/>
      </w:pPr>
      <w:rPr>
        <w:rFonts w:ascii="Symbol" w:hAnsi="Symbol" w:hint="default"/>
      </w:rPr>
    </w:lvl>
    <w:lvl w:ilvl="3" w:tplc="DE5626EE" w:tentative="1">
      <w:start w:val="1"/>
      <w:numFmt w:val="bullet"/>
      <w:lvlText w:val=""/>
      <w:lvlJc w:val="left"/>
      <w:pPr>
        <w:tabs>
          <w:tab w:val="num" w:pos="3240"/>
        </w:tabs>
        <w:ind w:left="3240" w:hanging="360"/>
      </w:pPr>
      <w:rPr>
        <w:rFonts w:ascii="Symbol" w:hAnsi="Symbol" w:hint="default"/>
      </w:rPr>
    </w:lvl>
    <w:lvl w:ilvl="4" w:tplc="DF7AF7A0" w:tentative="1">
      <w:start w:val="1"/>
      <w:numFmt w:val="bullet"/>
      <w:lvlText w:val=""/>
      <w:lvlJc w:val="left"/>
      <w:pPr>
        <w:tabs>
          <w:tab w:val="num" w:pos="3960"/>
        </w:tabs>
        <w:ind w:left="3960" w:hanging="360"/>
      </w:pPr>
      <w:rPr>
        <w:rFonts w:ascii="Symbol" w:hAnsi="Symbol" w:hint="default"/>
      </w:rPr>
    </w:lvl>
    <w:lvl w:ilvl="5" w:tplc="37B8FA4C" w:tentative="1">
      <w:start w:val="1"/>
      <w:numFmt w:val="bullet"/>
      <w:lvlText w:val=""/>
      <w:lvlJc w:val="left"/>
      <w:pPr>
        <w:tabs>
          <w:tab w:val="num" w:pos="4680"/>
        </w:tabs>
        <w:ind w:left="4680" w:hanging="360"/>
      </w:pPr>
      <w:rPr>
        <w:rFonts w:ascii="Symbol" w:hAnsi="Symbol" w:hint="default"/>
      </w:rPr>
    </w:lvl>
    <w:lvl w:ilvl="6" w:tplc="C57CC33E" w:tentative="1">
      <w:start w:val="1"/>
      <w:numFmt w:val="bullet"/>
      <w:lvlText w:val=""/>
      <w:lvlJc w:val="left"/>
      <w:pPr>
        <w:tabs>
          <w:tab w:val="num" w:pos="5400"/>
        </w:tabs>
        <w:ind w:left="5400" w:hanging="360"/>
      </w:pPr>
      <w:rPr>
        <w:rFonts w:ascii="Symbol" w:hAnsi="Symbol" w:hint="default"/>
      </w:rPr>
    </w:lvl>
    <w:lvl w:ilvl="7" w:tplc="A4E0D958" w:tentative="1">
      <w:start w:val="1"/>
      <w:numFmt w:val="bullet"/>
      <w:lvlText w:val=""/>
      <w:lvlJc w:val="left"/>
      <w:pPr>
        <w:tabs>
          <w:tab w:val="num" w:pos="6120"/>
        </w:tabs>
        <w:ind w:left="6120" w:hanging="360"/>
      </w:pPr>
      <w:rPr>
        <w:rFonts w:ascii="Symbol" w:hAnsi="Symbol" w:hint="default"/>
      </w:rPr>
    </w:lvl>
    <w:lvl w:ilvl="8" w:tplc="C272036C" w:tentative="1">
      <w:start w:val="1"/>
      <w:numFmt w:val="bullet"/>
      <w:lvlText w:val=""/>
      <w:lvlJc w:val="left"/>
      <w:pPr>
        <w:tabs>
          <w:tab w:val="num" w:pos="6840"/>
        </w:tabs>
        <w:ind w:left="6840" w:hanging="360"/>
      </w:pPr>
      <w:rPr>
        <w:rFonts w:ascii="Symbol" w:hAnsi="Symbol" w:hint="default"/>
      </w:rPr>
    </w:lvl>
  </w:abstractNum>
  <w:abstractNum w:abstractNumId="33" w15:restartNumberingAfterBreak="0">
    <w:nsid w:val="63882CD5"/>
    <w:multiLevelType w:val="hybridMultilevel"/>
    <w:tmpl w:val="2E0E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6066D"/>
    <w:multiLevelType w:val="hybridMultilevel"/>
    <w:tmpl w:val="4E22F0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D3B86"/>
    <w:multiLevelType w:val="hybridMultilevel"/>
    <w:tmpl w:val="A78089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061F8"/>
    <w:multiLevelType w:val="hybridMultilevel"/>
    <w:tmpl w:val="83086D88"/>
    <w:lvl w:ilvl="0" w:tplc="5CC6889E">
      <w:start w:val="1"/>
      <w:numFmt w:val="bullet"/>
      <w:lvlText w:val=""/>
      <w:lvlPicBulletId w:val="0"/>
      <w:lvlJc w:val="left"/>
      <w:pPr>
        <w:tabs>
          <w:tab w:val="num" w:pos="1080"/>
        </w:tabs>
        <w:ind w:left="1080" w:hanging="360"/>
      </w:pPr>
      <w:rPr>
        <w:rFonts w:ascii="Symbol" w:hAnsi="Symbol" w:hint="default"/>
      </w:rPr>
    </w:lvl>
    <w:lvl w:ilvl="1" w:tplc="894A40B4" w:tentative="1">
      <w:start w:val="1"/>
      <w:numFmt w:val="bullet"/>
      <w:lvlText w:val=""/>
      <w:lvlJc w:val="left"/>
      <w:pPr>
        <w:tabs>
          <w:tab w:val="num" w:pos="1800"/>
        </w:tabs>
        <w:ind w:left="1800" w:hanging="360"/>
      </w:pPr>
      <w:rPr>
        <w:rFonts w:ascii="Symbol" w:hAnsi="Symbol" w:hint="default"/>
      </w:rPr>
    </w:lvl>
    <w:lvl w:ilvl="2" w:tplc="8F52B1C8" w:tentative="1">
      <w:start w:val="1"/>
      <w:numFmt w:val="bullet"/>
      <w:lvlText w:val=""/>
      <w:lvlJc w:val="left"/>
      <w:pPr>
        <w:tabs>
          <w:tab w:val="num" w:pos="2520"/>
        </w:tabs>
        <w:ind w:left="2520" w:hanging="360"/>
      </w:pPr>
      <w:rPr>
        <w:rFonts w:ascii="Symbol" w:hAnsi="Symbol" w:hint="default"/>
      </w:rPr>
    </w:lvl>
    <w:lvl w:ilvl="3" w:tplc="C7F0FF70" w:tentative="1">
      <w:start w:val="1"/>
      <w:numFmt w:val="bullet"/>
      <w:lvlText w:val=""/>
      <w:lvlJc w:val="left"/>
      <w:pPr>
        <w:tabs>
          <w:tab w:val="num" w:pos="3240"/>
        </w:tabs>
        <w:ind w:left="3240" w:hanging="360"/>
      </w:pPr>
      <w:rPr>
        <w:rFonts w:ascii="Symbol" w:hAnsi="Symbol" w:hint="default"/>
      </w:rPr>
    </w:lvl>
    <w:lvl w:ilvl="4" w:tplc="1FC657B8" w:tentative="1">
      <w:start w:val="1"/>
      <w:numFmt w:val="bullet"/>
      <w:lvlText w:val=""/>
      <w:lvlJc w:val="left"/>
      <w:pPr>
        <w:tabs>
          <w:tab w:val="num" w:pos="3960"/>
        </w:tabs>
        <w:ind w:left="3960" w:hanging="360"/>
      </w:pPr>
      <w:rPr>
        <w:rFonts w:ascii="Symbol" w:hAnsi="Symbol" w:hint="default"/>
      </w:rPr>
    </w:lvl>
    <w:lvl w:ilvl="5" w:tplc="B636B8C8" w:tentative="1">
      <w:start w:val="1"/>
      <w:numFmt w:val="bullet"/>
      <w:lvlText w:val=""/>
      <w:lvlJc w:val="left"/>
      <w:pPr>
        <w:tabs>
          <w:tab w:val="num" w:pos="4680"/>
        </w:tabs>
        <w:ind w:left="4680" w:hanging="360"/>
      </w:pPr>
      <w:rPr>
        <w:rFonts w:ascii="Symbol" w:hAnsi="Symbol" w:hint="default"/>
      </w:rPr>
    </w:lvl>
    <w:lvl w:ilvl="6" w:tplc="6876CF44" w:tentative="1">
      <w:start w:val="1"/>
      <w:numFmt w:val="bullet"/>
      <w:lvlText w:val=""/>
      <w:lvlJc w:val="left"/>
      <w:pPr>
        <w:tabs>
          <w:tab w:val="num" w:pos="5400"/>
        </w:tabs>
        <w:ind w:left="5400" w:hanging="360"/>
      </w:pPr>
      <w:rPr>
        <w:rFonts w:ascii="Symbol" w:hAnsi="Symbol" w:hint="default"/>
      </w:rPr>
    </w:lvl>
    <w:lvl w:ilvl="7" w:tplc="06A89490" w:tentative="1">
      <w:start w:val="1"/>
      <w:numFmt w:val="bullet"/>
      <w:lvlText w:val=""/>
      <w:lvlJc w:val="left"/>
      <w:pPr>
        <w:tabs>
          <w:tab w:val="num" w:pos="6120"/>
        </w:tabs>
        <w:ind w:left="6120" w:hanging="360"/>
      </w:pPr>
      <w:rPr>
        <w:rFonts w:ascii="Symbol" w:hAnsi="Symbol" w:hint="default"/>
      </w:rPr>
    </w:lvl>
    <w:lvl w:ilvl="8" w:tplc="D0FE2ED6" w:tentative="1">
      <w:start w:val="1"/>
      <w:numFmt w:val="bullet"/>
      <w:lvlText w:val=""/>
      <w:lvlJc w:val="left"/>
      <w:pPr>
        <w:tabs>
          <w:tab w:val="num" w:pos="6840"/>
        </w:tabs>
        <w:ind w:left="6840" w:hanging="360"/>
      </w:pPr>
      <w:rPr>
        <w:rFonts w:ascii="Symbol" w:hAnsi="Symbol" w:hint="default"/>
      </w:rPr>
    </w:lvl>
  </w:abstractNum>
  <w:abstractNum w:abstractNumId="37" w15:restartNumberingAfterBreak="0">
    <w:nsid w:val="7A9153CE"/>
    <w:multiLevelType w:val="hybridMultilevel"/>
    <w:tmpl w:val="B19074C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87C4A"/>
    <w:multiLevelType w:val="hybridMultilevel"/>
    <w:tmpl w:val="F28A3B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BB351B"/>
    <w:multiLevelType w:val="hybridMultilevel"/>
    <w:tmpl w:val="FEC43E74"/>
    <w:lvl w:ilvl="0" w:tplc="664002A2">
      <w:start w:val="1"/>
      <w:numFmt w:val="bullet"/>
      <w:lvlText w:val=""/>
      <w:lvlPicBulletId w:val="0"/>
      <w:lvlJc w:val="left"/>
      <w:pPr>
        <w:tabs>
          <w:tab w:val="num" w:pos="1080"/>
        </w:tabs>
        <w:ind w:left="1080" w:hanging="360"/>
      </w:pPr>
      <w:rPr>
        <w:rFonts w:ascii="Symbol" w:hAnsi="Symbol" w:hint="default"/>
      </w:rPr>
    </w:lvl>
    <w:lvl w:ilvl="1" w:tplc="48A08154">
      <w:start w:val="1"/>
      <w:numFmt w:val="bullet"/>
      <w:lvlText w:val=""/>
      <w:lvlJc w:val="left"/>
      <w:pPr>
        <w:tabs>
          <w:tab w:val="num" w:pos="1800"/>
        </w:tabs>
        <w:ind w:left="1800" w:hanging="360"/>
      </w:pPr>
      <w:rPr>
        <w:rFonts w:ascii="Symbol" w:hAnsi="Symbol" w:hint="default"/>
      </w:rPr>
    </w:lvl>
    <w:lvl w:ilvl="2" w:tplc="08806E20" w:tentative="1">
      <w:start w:val="1"/>
      <w:numFmt w:val="bullet"/>
      <w:lvlText w:val=""/>
      <w:lvlJc w:val="left"/>
      <w:pPr>
        <w:tabs>
          <w:tab w:val="num" w:pos="2520"/>
        </w:tabs>
        <w:ind w:left="2520" w:hanging="360"/>
      </w:pPr>
      <w:rPr>
        <w:rFonts w:ascii="Symbol" w:hAnsi="Symbol" w:hint="default"/>
      </w:rPr>
    </w:lvl>
    <w:lvl w:ilvl="3" w:tplc="1AE295A0" w:tentative="1">
      <w:start w:val="1"/>
      <w:numFmt w:val="bullet"/>
      <w:lvlText w:val=""/>
      <w:lvlJc w:val="left"/>
      <w:pPr>
        <w:tabs>
          <w:tab w:val="num" w:pos="3240"/>
        </w:tabs>
        <w:ind w:left="3240" w:hanging="360"/>
      </w:pPr>
      <w:rPr>
        <w:rFonts w:ascii="Symbol" w:hAnsi="Symbol" w:hint="default"/>
      </w:rPr>
    </w:lvl>
    <w:lvl w:ilvl="4" w:tplc="A0C65528" w:tentative="1">
      <w:start w:val="1"/>
      <w:numFmt w:val="bullet"/>
      <w:lvlText w:val=""/>
      <w:lvlJc w:val="left"/>
      <w:pPr>
        <w:tabs>
          <w:tab w:val="num" w:pos="3960"/>
        </w:tabs>
        <w:ind w:left="3960" w:hanging="360"/>
      </w:pPr>
      <w:rPr>
        <w:rFonts w:ascii="Symbol" w:hAnsi="Symbol" w:hint="default"/>
      </w:rPr>
    </w:lvl>
    <w:lvl w:ilvl="5" w:tplc="6E82FF6A" w:tentative="1">
      <w:start w:val="1"/>
      <w:numFmt w:val="bullet"/>
      <w:lvlText w:val=""/>
      <w:lvlJc w:val="left"/>
      <w:pPr>
        <w:tabs>
          <w:tab w:val="num" w:pos="4680"/>
        </w:tabs>
        <w:ind w:left="4680" w:hanging="360"/>
      </w:pPr>
      <w:rPr>
        <w:rFonts w:ascii="Symbol" w:hAnsi="Symbol" w:hint="default"/>
      </w:rPr>
    </w:lvl>
    <w:lvl w:ilvl="6" w:tplc="51DCC232" w:tentative="1">
      <w:start w:val="1"/>
      <w:numFmt w:val="bullet"/>
      <w:lvlText w:val=""/>
      <w:lvlJc w:val="left"/>
      <w:pPr>
        <w:tabs>
          <w:tab w:val="num" w:pos="5400"/>
        </w:tabs>
        <w:ind w:left="5400" w:hanging="360"/>
      </w:pPr>
      <w:rPr>
        <w:rFonts w:ascii="Symbol" w:hAnsi="Symbol" w:hint="default"/>
      </w:rPr>
    </w:lvl>
    <w:lvl w:ilvl="7" w:tplc="98E411A8" w:tentative="1">
      <w:start w:val="1"/>
      <w:numFmt w:val="bullet"/>
      <w:lvlText w:val=""/>
      <w:lvlJc w:val="left"/>
      <w:pPr>
        <w:tabs>
          <w:tab w:val="num" w:pos="6120"/>
        </w:tabs>
        <w:ind w:left="6120" w:hanging="360"/>
      </w:pPr>
      <w:rPr>
        <w:rFonts w:ascii="Symbol" w:hAnsi="Symbol" w:hint="default"/>
      </w:rPr>
    </w:lvl>
    <w:lvl w:ilvl="8" w:tplc="C1124F00" w:tentative="1">
      <w:start w:val="1"/>
      <w:numFmt w:val="bullet"/>
      <w:lvlText w:val=""/>
      <w:lvlJc w:val="left"/>
      <w:pPr>
        <w:tabs>
          <w:tab w:val="num" w:pos="6840"/>
        </w:tabs>
        <w:ind w:left="6840" w:hanging="360"/>
      </w:pPr>
      <w:rPr>
        <w:rFonts w:ascii="Symbol" w:hAnsi="Symbol" w:hint="default"/>
      </w:rPr>
    </w:lvl>
  </w:abstractNum>
  <w:abstractNum w:abstractNumId="40" w15:restartNumberingAfterBreak="0">
    <w:nsid w:val="7DE871DE"/>
    <w:multiLevelType w:val="hybridMultilevel"/>
    <w:tmpl w:val="4ECE84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497B12"/>
    <w:multiLevelType w:val="hybridMultilevel"/>
    <w:tmpl w:val="54B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269078">
    <w:abstractNumId w:val="20"/>
  </w:num>
  <w:num w:numId="2" w16cid:durableId="830947197">
    <w:abstractNumId w:val="27"/>
  </w:num>
  <w:num w:numId="3" w16cid:durableId="1324505467">
    <w:abstractNumId w:val="3"/>
  </w:num>
  <w:num w:numId="4" w16cid:durableId="566495206">
    <w:abstractNumId w:val="18"/>
  </w:num>
  <w:num w:numId="5" w16cid:durableId="582421627">
    <w:abstractNumId w:val="35"/>
  </w:num>
  <w:num w:numId="6" w16cid:durableId="114906419">
    <w:abstractNumId w:val="28"/>
  </w:num>
  <w:num w:numId="7" w16cid:durableId="408307109">
    <w:abstractNumId w:val="5"/>
  </w:num>
  <w:num w:numId="8" w16cid:durableId="1275406070">
    <w:abstractNumId w:val="31"/>
  </w:num>
  <w:num w:numId="9" w16cid:durableId="1673029562">
    <w:abstractNumId w:val="8"/>
  </w:num>
  <w:num w:numId="10" w16cid:durableId="1785224068">
    <w:abstractNumId w:val="15"/>
  </w:num>
  <w:num w:numId="11" w16cid:durableId="2064988135">
    <w:abstractNumId w:val="29"/>
  </w:num>
  <w:num w:numId="12" w16cid:durableId="498695243">
    <w:abstractNumId w:val="12"/>
  </w:num>
  <w:num w:numId="13" w16cid:durableId="2038071087">
    <w:abstractNumId w:val="37"/>
  </w:num>
  <w:num w:numId="14" w16cid:durableId="1543321989">
    <w:abstractNumId w:val="33"/>
  </w:num>
  <w:num w:numId="15" w16cid:durableId="1364012880">
    <w:abstractNumId w:val="19"/>
  </w:num>
  <w:num w:numId="16" w16cid:durableId="1990743694">
    <w:abstractNumId w:val="30"/>
  </w:num>
  <w:num w:numId="17" w16cid:durableId="558707753">
    <w:abstractNumId w:val="21"/>
  </w:num>
  <w:num w:numId="18" w16cid:durableId="2137412306">
    <w:abstractNumId w:val="9"/>
  </w:num>
  <w:num w:numId="19" w16cid:durableId="540822723">
    <w:abstractNumId w:val="10"/>
  </w:num>
  <w:num w:numId="20" w16cid:durableId="1251768426">
    <w:abstractNumId w:val="23"/>
  </w:num>
  <w:num w:numId="21" w16cid:durableId="1415592282">
    <w:abstractNumId w:val="34"/>
  </w:num>
  <w:num w:numId="22" w16cid:durableId="972711133">
    <w:abstractNumId w:val="17"/>
  </w:num>
  <w:num w:numId="23" w16cid:durableId="1615675351">
    <w:abstractNumId w:val="0"/>
  </w:num>
  <w:num w:numId="24" w16cid:durableId="1674721243">
    <w:abstractNumId w:val="1"/>
  </w:num>
  <w:num w:numId="25" w16cid:durableId="1496602183">
    <w:abstractNumId w:val="14"/>
  </w:num>
  <w:num w:numId="26" w16cid:durableId="234167727">
    <w:abstractNumId w:val="7"/>
  </w:num>
  <w:num w:numId="27" w16cid:durableId="1112286434">
    <w:abstractNumId w:val="16"/>
  </w:num>
  <w:num w:numId="28" w16cid:durableId="1119884045">
    <w:abstractNumId w:val="2"/>
  </w:num>
  <w:num w:numId="29" w16cid:durableId="1957253804">
    <w:abstractNumId w:val="6"/>
  </w:num>
  <w:num w:numId="30" w16cid:durableId="62145802">
    <w:abstractNumId w:val="25"/>
  </w:num>
  <w:num w:numId="31" w16cid:durableId="582028355">
    <w:abstractNumId w:val="39"/>
  </w:num>
  <w:num w:numId="32" w16cid:durableId="1327325626">
    <w:abstractNumId w:val="24"/>
  </w:num>
  <w:num w:numId="33" w16cid:durableId="905261192">
    <w:abstractNumId w:val="11"/>
  </w:num>
  <w:num w:numId="34" w16cid:durableId="1395858304">
    <w:abstractNumId w:val="32"/>
  </w:num>
  <w:num w:numId="35" w16cid:durableId="725572800">
    <w:abstractNumId w:val="36"/>
  </w:num>
  <w:num w:numId="36" w16cid:durableId="807623199">
    <w:abstractNumId w:val="4"/>
  </w:num>
  <w:num w:numId="37" w16cid:durableId="579683308">
    <w:abstractNumId w:val="41"/>
  </w:num>
  <w:num w:numId="38" w16cid:durableId="1499617960">
    <w:abstractNumId w:val="13"/>
  </w:num>
  <w:num w:numId="39" w16cid:durableId="1473207176">
    <w:abstractNumId w:val="22"/>
  </w:num>
  <w:num w:numId="40" w16cid:durableId="1157458729">
    <w:abstractNumId w:val="26"/>
  </w:num>
  <w:num w:numId="41" w16cid:durableId="368607153">
    <w:abstractNumId w:val="38"/>
  </w:num>
  <w:num w:numId="42" w16cid:durableId="91914545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DB"/>
    <w:rsid w:val="0000106C"/>
    <w:rsid w:val="00003147"/>
    <w:rsid w:val="00022BB0"/>
    <w:rsid w:val="0003600B"/>
    <w:rsid w:val="000478C0"/>
    <w:rsid w:val="00052DA2"/>
    <w:rsid w:val="00057C15"/>
    <w:rsid w:val="00065EE2"/>
    <w:rsid w:val="00074922"/>
    <w:rsid w:val="0008249F"/>
    <w:rsid w:val="000939EF"/>
    <w:rsid w:val="000A6AD3"/>
    <w:rsid w:val="000B1A59"/>
    <w:rsid w:val="000B75F7"/>
    <w:rsid w:val="000C66F5"/>
    <w:rsid w:val="000E7E16"/>
    <w:rsid w:val="000F00B8"/>
    <w:rsid w:val="000F20DA"/>
    <w:rsid w:val="00105EFA"/>
    <w:rsid w:val="001334B2"/>
    <w:rsid w:val="001349AE"/>
    <w:rsid w:val="00172665"/>
    <w:rsid w:val="00176C49"/>
    <w:rsid w:val="00182408"/>
    <w:rsid w:val="0018369F"/>
    <w:rsid w:val="00184F84"/>
    <w:rsid w:val="001850C7"/>
    <w:rsid w:val="0019633E"/>
    <w:rsid w:val="001C0E1C"/>
    <w:rsid w:val="001C623D"/>
    <w:rsid w:val="001D00C3"/>
    <w:rsid w:val="001E6BAB"/>
    <w:rsid w:val="001F5B73"/>
    <w:rsid w:val="00202CB1"/>
    <w:rsid w:val="00204E2F"/>
    <w:rsid w:val="00221407"/>
    <w:rsid w:val="00221729"/>
    <w:rsid w:val="00227E0E"/>
    <w:rsid w:val="00235FF8"/>
    <w:rsid w:val="00253EB0"/>
    <w:rsid w:val="0026740E"/>
    <w:rsid w:val="0027334C"/>
    <w:rsid w:val="0029468B"/>
    <w:rsid w:val="002A77E9"/>
    <w:rsid w:val="002B2E63"/>
    <w:rsid w:val="002B2F58"/>
    <w:rsid w:val="002B3B35"/>
    <w:rsid w:val="002B623A"/>
    <w:rsid w:val="002C76C0"/>
    <w:rsid w:val="002D20B3"/>
    <w:rsid w:val="002D37FD"/>
    <w:rsid w:val="002E369C"/>
    <w:rsid w:val="00306785"/>
    <w:rsid w:val="003112E5"/>
    <w:rsid w:val="00342CFC"/>
    <w:rsid w:val="003435B3"/>
    <w:rsid w:val="0035476A"/>
    <w:rsid w:val="00356D13"/>
    <w:rsid w:val="00372B2F"/>
    <w:rsid w:val="00394AE3"/>
    <w:rsid w:val="003961F7"/>
    <w:rsid w:val="00396C84"/>
    <w:rsid w:val="003A0ACD"/>
    <w:rsid w:val="003B184E"/>
    <w:rsid w:val="003D7031"/>
    <w:rsid w:val="003E513F"/>
    <w:rsid w:val="003E7EFF"/>
    <w:rsid w:val="004001DC"/>
    <w:rsid w:val="00404534"/>
    <w:rsid w:val="00407D4C"/>
    <w:rsid w:val="00414DED"/>
    <w:rsid w:val="00450659"/>
    <w:rsid w:val="004560D2"/>
    <w:rsid w:val="0046500D"/>
    <w:rsid w:val="00465922"/>
    <w:rsid w:val="0047412C"/>
    <w:rsid w:val="00474D25"/>
    <w:rsid w:val="00482FEF"/>
    <w:rsid w:val="004A43B8"/>
    <w:rsid w:val="004A6193"/>
    <w:rsid w:val="004A65E3"/>
    <w:rsid w:val="004D0A56"/>
    <w:rsid w:val="004F0619"/>
    <w:rsid w:val="00505835"/>
    <w:rsid w:val="0051213E"/>
    <w:rsid w:val="0051335E"/>
    <w:rsid w:val="00514852"/>
    <w:rsid w:val="00516834"/>
    <w:rsid w:val="00536B43"/>
    <w:rsid w:val="00596614"/>
    <w:rsid w:val="005A50E9"/>
    <w:rsid w:val="005C35DB"/>
    <w:rsid w:val="005C78D1"/>
    <w:rsid w:val="00623335"/>
    <w:rsid w:val="0062657E"/>
    <w:rsid w:val="00632DC5"/>
    <w:rsid w:val="006541F2"/>
    <w:rsid w:val="006609DF"/>
    <w:rsid w:val="00670BED"/>
    <w:rsid w:val="00676E02"/>
    <w:rsid w:val="006834F0"/>
    <w:rsid w:val="00686FBB"/>
    <w:rsid w:val="00687600"/>
    <w:rsid w:val="006A0C0D"/>
    <w:rsid w:val="006B3BD7"/>
    <w:rsid w:val="006D66FF"/>
    <w:rsid w:val="006E6D19"/>
    <w:rsid w:val="006F4103"/>
    <w:rsid w:val="00707548"/>
    <w:rsid w:val="00715A9E"/>
    <w:rsid w:val="00716C54"/>
    <w:rsid w:val="00725705"/>
    <w:rsid w:val="00753161"/>
    <w:rsid w:val="00755822"/>
    <w:rsid w:val="00775205"/>
    <w:rsid w:val="00781168"/>
    <w:rsid w:val="00791F92"/>
    <w:rsid w:val="007C2475"/>
    <w:rsid w:val="007D2E4E"/>
    <w:rsid w:val="007D5DD9"/>
    <w:rsid w:val="007E2F66"/>
    <w:rsid w:val="007F310C"/>
    <w:rsid w:val="0080098F"/>
    <w:rsid w:val="00821A6C"/>
    <w:rsid w:val="008262CD"/>
    <w:rsid w:val="00832DC3"/>
    <w:rsid w:val="008353A8"/>
    <w:rsid w:val="00843849"/>
    <w:rsid w:val="008652FF"/>
    <w:rsid w:val="0086652D"/>
    <w:rsid w:val="00880FAF"/>
    <w:rsid w:val="00887BC7"/>
    <w:rsid w:val="00887F31"/>
    <w:rsid w:val="00895717"/>
    <w:rsid w:val="008A349E"/>
    <w:rsid w:val="008B4E11"/>
    <w:rsid w:val="008E6E6D"/>
    <w:rsid w:val="008F2F8D"/>
    <w:rsid w:val="008F5418"/>
    <w:rsid w:val="00933E62"/>
    <w:rsid w:val="00936C2F"/>
    <w:rsid w:val="0094043A"/>
    <w:rsid w:val="0094483C"/>
    <w:rsid w:val="009639DB"/>
    <w:rsid w:val="009659EB"/>
    <w:rsid w:val="00966C40"/>
    <w:rsid w:val="0098062B"/>
    <w:rsid w:val="00983347"/>
    <w:rsid w:val="009869CC"/>
    <w:rsid w:val="009C5B95"/>
    <w:rsid w:val="009D4331"/>
    <w:rsid w:val="009D68C9"/>
    <w:rsid w:val="009E6DAB"/>
    <w:rsid w:val="009F58A4"/>
    <w:rsid w:val="00A00901"/>
    <w:rsid w:val="00A04174"/>
    <w:rsid w:val="00A17E0B"/>
    <w:rsid w:val="00A33B58"/>
    <w:rsid w:val="00A3508B"/>
    <w:rsid w:val="00A42D2D"/>
    <w:rsid w:val="00A52A6C"/>
    <w:rsid w:val="00A603A9"/>
    <w:rsid w:val="00A64EA6"/>
    <w:rsid w:val="00A7648F"/>
    <w:rsid w:val="00A8205B"/>
    <w:rsid w:val="00A857EA"/>
    <w:rsid w:val="00AA4581"/>
    <w:rsid w:val="00AA62BE"/>
    <w:rsid w:val="00AA6E62"/>
    <w:rsid w:val="00AB5BED"/>
    <w:rsid w:val="00AD3575"/>
    <w:rsid w:val="00AE2F00"/>
    <w:rsid w:val="00AE5F88"/>
    <w:rsid w:val="00B02816"/>
    <w:rsid w:val="00B03BCD"/>
    <w:rsid w:val="00B03CFF"/>
    <w:rsid w:val="00B11442"/>
    <w:rsid w:val="00B2121A"/>
    <w:rsid w:val="00B478D6"/>
    <w:rsid w:val="00B83DD7"/>
    <w:rsid w:val="00B862B1"/>
    <w:rsid w:val="00BA219E"/>
    <w:rsid w:val="00BB0449"/>
    <w:rsid w:val="00BB46E2"/>
    <w:rsid w:val="00BD5DA9"/>
    <w:rsid w:val="00BE14C6"/>
    <w:rsid w:val="00BE2639"/>
    <w:rsid w:val="00BE7E00"/>
    <w:rsid w:val="00BF2162"/>
    <w:rsid w:val="00C01917"/>
    <w:rsid w:val="00C45623"/>
    <w:rsid w:val="00C521BC"/>
    <w:rsid w:val="00C84CEB"/>
    <w:rsid w:val="00CA0785"/>
    <w:rsid w:val="00CA2599"/>
    <w:rsid w:val="00CA73C7"/>
    <w:rsid w:val="00CB3BC8"/>
    <w:rsid w:val="00CB69BC"/>
    <w:rsid w:val="00CD4EA4"/>
    <w:rsid w:val="00CE35B7"/>
    <w:rsid w:val="00CE6252"/>
    <w:rsid w:val="00CE68EC"/>
    <w:rsid w:val="00CF39F8"/>
    <w:rsid w:val="00CF5338"/>
    <w:rsid w:val="00D04593"/>
    <w:rsid w:val="00D04A32"/>
    <w:rsid w:val="00D15DA0"/>
    <w:rsid w:val="00D1736C"/>
    <w:rsid w:val="00D214B6"/>
    <w:rsid w:val="00D26816"/>
    <w:rsid w:val="00D31E00"/>
    <w:rsid w:val="00D37133"/>
    <w:rsid w:val="00D37A99"/>
    <w:rsid w:val="00D473B6"/>
    <w:rsid w:val="00D62716"/>
    <w:rsid w:val="00D6415D"/>
    <w:rsid w:val="00D70CA6"/>
    <w:rsid w:val="00D70F21"/>
    <w:rsid w:val="00D762C8"/>
    <w:rsid w:val="00D91D1E"/>
    <w:rsid w:val="00DA4E23"/>
    <w:rsid w:val="00DA7A38"/>
    <w:rsid w:val="00DB6C6D"/>
    <w:rsid w:val="00DC0769"/>
    <w:rsid w:val="00DC529F"/>
    <w:rsid w:val="00DC6E4A"/>
    <w:rsid w:val="00DD1FA3"/>
    <w:rsid w:val="00DD2F4E"/>
    <w:rsid w:val="00DE74B0"/>
    <w:rsid w:val="00DF423B"/>
    <w:rsid w:val="00E031BA"/>
    <w:rsid w:val="00E22508"/>
    <w:rsid w:val="00E2323F"/>
    <w:rsid w:val="00E4427F"/>
    <w:rsid w:val="00E44CA4"/>
    <w:rsid w:val="00E57FF8"/>
    <w:rsid w:val="00E75784"/>
    <w:rsid w:val="00E8043E"/>
    <w:rsid w:val="00E85909"/>
    <w:rsid w:val="00E96048"/>
    <w:rsid w:val="00E978FF"/>
    <w:rsid w:val="00EA10FA"/>
    <w:rsid w:val="00EA12AD"/>
    <w:rsid w:val="00EA21CE"/>
    <w:rsid w:val="00EB1585"/>
    <w:rsid w:val="00EB36AE"/>
    <w:rsid w:val="00EC48D1"/>
    <w:rsid w:val="00ED2880"/>
    <w:rsid w:val="00ED5F12"/>
    <w:rsid w:val="00EE1D26"/>
    <w:rsid w:val="00EE5F4D"/>
    <w:rsid w:val="00EF083D"/>
    <w:rsid w:val="00F26E0F"/>
    <w:rsid w:val="00F304A7"/>
    <w:rsid w:val="00F47907"/>
    <w:rsid w:val="00F826CC"/>
    <w:rsid w:val="00F938E1"/>
    <w:rsid w:val="00F93B85"/>
    <w:rsid w:val="00FB4580"/>
    <w:rsid w:val="00FD30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A38B"/>
  <w15:chartTrackingRefBased/>
  <w15:docId w15:val="{DF96361E-2050-624F-B5F5-0838F1F7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EC"/>
  </w:style>
  <w:style w:type="paragraph" w:styleId="Heading1">
    <w:name w:val="heading 1"/>
    <w:basedOn w:val="Normal"/>
    <w:next w:val="Normal"/>
    <w:link w:val="Heading1Char"/>
    <w:uiPriority w:val="9"/>
    <w:qFormat/>
    <w:rsid w:val="00253EB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53EB0"/>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53EB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53EB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53EB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53EB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53EB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53EB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53EB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3EB0"/>
    <w:pPr>
      <w:spacing w:after="0" w:line="240" w:lineRule="auto"/>
    </w:pPr>
  </w:style>
  <w:style w:type="character" w:customStyle="1" w:styleId="NoSpacingChar">
    <w:name w:val="No Spacing Char"/>
    <w:basedOn w:val="DefaultParagraphFont"/>
    <w:link w:val="NoSpacing"/>
    <w:uiPriority w:val="1"/>
    <w:rsid w:val="00253EB0"/>
  </w:style>
  <w:style w:type="character" w:customStyle="1" w:styleId="Heading1Char">
    <w:name w:val="Heading 1 Char"/>
    <w:basedOn w:val="DefaultParagraphFont"/>
    <w:link w:val="Heading1"/>
    <w:uiPriority w:val="9"/>
    <w:rsid w:val="00253EB0"/>
    <w:rPr>
      <w:smallCaps/>
      <w:spacing w:val="5"/>
      <w:sz w:val="32"/>
      <w:szCs w:val="32"/>
    </w:rPr>
  </w:style>
  <w:style w:type="character" w:customStyle="1" w:styleId="Heading2Char">
    <w:name w:val="Heading 2 Char"/>
    <w:basedOn w:val="DefaultParagraphFont"/>
    <w:link w:val="Heading2"/>
    <w:uiPriority w:val="9"/>
    <w:semiHidden/>
    <w:rsid w:val="00253EB0"/>
    <w:rPr>
      <w:smallCaps/>
      <w:spacing w:val="5"/>
      <w:sz w:val="28"/>
      <w:szCs w:val="28"/>
    </w:rPr>
  </w:style>
  <w:style w:type="character" w:customStyle="1" w:styleId="Heading3Char">
    <w:name w:val="Heading 3 Char"/>
    <w:basedOn w:val="DefaultParagraphFont"/>
    <w:link w:val="Heading3"/>
    <w:uiPriority w:val="9"/>
    <w:semiHidden/>
    <w:rsid w:val="00253EB0"/>
    <w:rPr>
      <w:smallCaps/>
      <w:spacing w:val="5"/>
      <w:sz w:val="24"/>
      <w:szCs w:val="24"/>
    </w:rPr>
  </w:style>
  <w:style w:type="character" w:customStyle="1" w:styleId="Heading4Char">
    <w:name w:val="Heading 4 Char"/>
    <w:basedOn w:val="DefaultParagraphFont"/>
    <w:link w:val="Heading4"/>
    <w:uiPriority w:val="9"/>
    <w:semiHidden/>
    <w:rsid w:val="00253EB0"/>
    <w:rPr>
      <w:smallCaps/>
      <w:spacing w:val="10"/>
      <w:sz w:val="22"/>
      <w:szCs w:val="22"/>
    </w:rPr>
  </w:style>
  <w:style w:type="character" w:customStyle="1" w:styleId="Heading5Char">
    <w:name w:val="Heading 5 Char"/>
    <w:basedOn w:val="DefaultParagraphFont"/>
    <w:link w:val="Heading5"/>
    <w:uiPriority w:val="9"/>
    <w:semiHidden/>
    <w:rsid w:val="00253EB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53EB0"/>
    <w:rPr>
      <w:smallCaps/>
      <w:color w:val="ED7D31" w:themeColor="accent2"/>
      <w:spacing w:val="5"/>
      <w:sz w:val="22"/>
    </w:rPr>
  </w:style>
  <w:style w:type="character" w:customStyle="1" w:styleId="Heading7Char">
    <w:name w:val="Heading 7 Char"/>
    <w:basedOn w:val="DefaultParagraphFont"/>
    <w:link w:val="Heading7"/>
    <w:uiPriority w:val="9"/>
    <w:semiHidden/>
    <w:rsid w:val="00253EB0"/>
    <w:rPr>
      <w:b/>
      <w:smallCaps/>
      <w:color w:val="ED7D31" w:themeColor="accent2"/>
      <w:spacing w:val="10"/>
    </w:rPr>
  </w:style>
  <w:style w:type="character" w:customStyle="1" w:styleId="Heading8Char">
    <w:name w:val="Heading 8 Char"/>
    <w:basedOn w:val="DefaultParagraphFont"/>
    <w:link w:val="Heading8"/>
    <w:uiPriority w:val="9"/>
    <w:semiHidden/>
    <w:rsid w:val="00253EB0"/>
    <w:rPr>
      <w:b/>
      <w:i/>
      <w:smallCaps/>
      <w:color w:val="C45911" w:themeColor="accent2" w:themeShade="BF"/>
    </w:rPr>
  </w:style>
  <w:style w:type="character" w:customStyle="1" w:styleId="Heading9Char">
    <w:name w:val="Heading 9 Char"/>
    <w:basedOn w:val="DefaultParagraphFont"/>
    <w:link w:val="Heading9"/>
    <w:uiPriority w:val="9"/>
    <w:semiHidden/>
    <w:rsid w:val="00253EB0"/>
    <w:rPr>
      <w:b/>
      <w:i/>
      <w:smallCaps/>
      <w:color w:val="823B0B" w:themeColor="accent2" w:themeShade="7F"/>
    </w:rPr>
  </w:style>
  <w:style w:type="paragraph" w:styleId="Caption">
    <w:name w:val="caption"/>
    <w:basedOn w:val="Normal"/>
    <w:next w:val="Normal"/>
    <w:uiPriority w:val="35"/>
    <w:semiHidden/>
    <w:unhideWhenUsed/>
    <w:qFormat/>
    <w:rsid w:val="00253EB0"/>
    <w:rPr>
      <w:b/>
      <w:bCs/>
      <w:caps/>
      <w:sz w:val="16"/>
      <w:szCs w:val="18"/>
    </w:rPr>
  </w:style>
  <w:style w:type="paragraph" w:styleId="Title">
    <w:name w:val="Title"/>
    <w:basedOn w:val="Normal"/>
    <w:next w:val="Normal"/>
    <w:link w:val="TitleChar"/>
    <w:uiPriority w:val="10"/>
    <w:qFormat/>
    <w:rsid w:val="00253EB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53EB0"/>
    <w:rPr>
      <w:smallCaps/>
      <w:sz w:val="48"/>
      <w:szCs w:val="48"/>
    </w:rPr>
  </w:style>
  <w:style w:type="paragraph" w:styleId="Subtitle">
    <w:name w:val="Subtitle"/>
    <w:basedOn w:val="Normal"/>
    <w:next w:val="Normal"/>
    <w:link w:val="SubtitleChar"/>
    <w:uiPriority w:val="11"/>
    <w:qFormat/>
    <w:rsid w:val="00253EB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53EB0"/>
    <w:rPr>
      <w:rFonts w:asciiTheme="majorHAnsi" w:eastAsiaTheme="majorEastAsia" w:hAnsiTheme="majorHAnsi" w:cstheme="majorBidi"/>
      <w:szCs w:val="22"/>
    </w:rPr>
  </w:style>
  <w:style w:type="character" w:styleId="Strong">
    <w:name w:val="Strong"/>
    <w:uiPriority w:val="22"/>
    <w:qFormat/>
    <w:rsid w:val="00253EB0"/>
    <w:rPr>
      <w:b/>
      <w:color w:val="ED7D31" w:themeColor="accent2"/>
    </w:rPr>
  </w:style>
  <w:style w:type="character" w:styleId="Emphasis">
    <w:name w:val="Emphasis"/>
    <w:uiPriority w:val="20"/>
    <w:qFormat/>
    <w:rsid w:val="00253EB0"/>
    <w:rPr>
      <w:b/>
      <w:i/>
      <w:spacing w:val="10"/>
    </w:rPr>
  </w:style>
  <w:style w:type="paragraph" w:styleId="ListParagraph">
    <w:name w:val="List Paragraph"/>
    <w:basedOn w:val="Normal"/>
    <w:uiPriority w:val="1"/>
    <w:qFormat/>
    <w:rsid w:val="00253EB0"/>
    <w:pPr>
      <w:ind w:left="720"/>
      <w:contextualSpacing/>
    </w:pPr>
  </w:style>
  <w:style w:type="paragraph" w:styleId="Quote">
    <w:name w:val="Quote"/>
    <w:basedOn w:val="Normal"/>
    <w:next w:val="Normal"/>
    <w:link w:val="QuoteChar"/>
    <w:uiPriority w:val="29"/>
    <w:qFormat/>
    <w:rsid w:val="00253EB0"/>
    <w:rPr>
      <w:i/>
    </w:rPr>
  </w:style>
  <w:style w:type="character" w:customStyle="1" w:styleId="QuoteChar">
    <w:name w:val="Quote Char"/>
    <w:basedOn w:val="DefaultParagraphFont"/>
    <w:link w:val="Quote"/>
    <w:uiPriority w:val="29"/>
    <w:rsid w:val="00253EB0"/>
    <w:rPr>
      <w:i/>
    </w:rPr>
  </w:style>
  <w:style w:type="paragraph" w:styleId="IntenseQuote">
    <w:name w:val="Intense Quote"/>
    <w:basedOn w:val="Normal"/>
    <w:next w:val="Normal"/>
    <w:link w:val="IntenseQuoteChar"/>
    <w:uiPriority w:val="30"/>
    <w:qFormat/>
    <w:rsid w:val="00253EB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53EB0"/>
    <w:rPr>
      <w:b/>
      <w:i/>
      <w:color w:val="FFFFFF" w:themeColor="background1"/>
      <w:shd w:val="clear" w:color="auto" w:fill="ED7D31" w:themeFill="accent2"/>
    </w:rPr>
  </w:style>
  <w:style w:type="character" w:styleId="SubtleEmphasis">
    <w:name w:val="Subtle Emphasis"/>
    <w:uiPriority w:val="19"/>
    <w:qFormat/>
    <w:rsid w:val="00253EB0"/>
    <w:rPr>
      <w:i/>
    </w:rPr>
  </w:style>
  <w:style w:type="character" w:styleId="IntenseEmphasis">
    <w:name w:val="Intense Emphasis"/>
    <w:uiPriority w:val="21"/>
    <w:qFormat/>
    <w:rsid w:val="00253EB0"/>
    <w:rPr>
      <w:b/>
      <w:i/>
      <w:color w:val="ED7D31" w:themeColor="accent2"/>
      <w:spacing w:val="10"/>
    </w:rPr>
  </w:style>
  <w:style w:type="character" w:styleId="SubtleReference">
    <w:name w:val="Subtle Reference"/>
    <w:uiPriority w:val="31"/>
    <w:qFormat/>
    <w:rsid w:val="00253EB0"/>
    <w:rPr>
      <w:b/>
    </w:rPr>
  </w:style>
  <w:style w:type="character" w:styleId="IntenseReference">
    <w:name w:val="Intense Reference"/>
    <w:uiPriority w:val="32"/>
    <w:qFormat/>
    <w:rsid w:val="00253EB0"/>
    <w:rPr>
      <w:b/>
      <w:bCs/>
      <w:smallCaps/>
      <w:spacing w:val="5"/>
      <w:sz w:val="22"/>
      <w:szCs w:val="22"/>
      <w:u w:val="single"/>
    </w:rPr>
  </w:style>
  <w:style w:type="character" w:styleId="BookTitle">
    <w:name w:val="Book Title"/>
    <w:uiPriority w:val="33"/>
    <w:qFormat/>
    <w:rsid w:val="00253EB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253EB0"/>
    <w:pPr>
      <w:outlineLvl w:val="9"/>
    </w:pPr>
  </w:style>
  <w:style w:type="table" w:styleId="TableGrid">
    <w:name w:val="Table Grid"/>
    <w:basedOn w:val="TableNormal"/>
    <w:uiPriority w:val="39"/>
    <w:rsid w:val="00E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F5338"/>
    <w:pPr>
      <w:spacing w:before="120" w:after="120"/>
      <w:jc w:val="left"/>
    </w:pPr>
    <w:rPr>
      <w:rFonts w:cstheme="minorHAnsi"/>
      <w:b/>
      <w:bCs/>
      <w:caps/>
    </w:rPr>
  </w:style>
  <w:style w:type="paragraph" w:styleId="TOC2">
    <w:name w:val="toc 2"/>
    <w:basedOn w:val="Normal"/>
    <w:next w:val="Normal"/>
    <w:autoRedefine/>
    <w:uiPriority w:val="39"/>
    <w:semiHidden/>
    <w:unhideWhenUsed/>
    <w:rsid w:val="00CF5338"/>
    <w:pPr>
      <w:spacing w:after="0"/>
      <w:ind w:left="200"/>
      <w:jc w:val="left"/>
    </w:pPr>
    <w:rPr>
      <w:rFonts w:cstheme="minorHAnsi"/>
      <w:smallCaps/>
    </w:rPr>
  </w:style>
  <w:style w:type="paragraph" w:styleId="TOC3">
    <w:name w:val="toc 3"/>
    <w:basedOn w:val="Normal"/>
    <w:next w:val="Normal"/>
    <w:autoRedefine/>
    <w:uiPriority w:val="39"/>
    <w:semiHidden/>
    <w:unhideWhenUsed/>
    <w:rsid w:val="00CF5338"/>
    <w:pPr>
      <w:spacing w:after="0"/>
      <w:ind w:left="400"/>
      <w:jc w:val="left"/>
    </w:pPr>
    <w:rPr>
      <w:rFonts w:cstheme="minorHAnsi"/>
      <w:i/>
      <w:iCs/>
    </w:rPr>
  </w:style>
  <w:style w:type="paragraph" w:styleId="TOC4">
    <w:name w:val="toc 4"/>
    <w:basedOn w:val="Normal"/>
    <w:next w:val="Normal"/>
    <w:autoRedefine/>
    <w:uiPriority w:val="39"/>
    <w:semiHidden/>
    <w:unhideWhenUsed/>
    <w:rsid w:val="00CF5338"/>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CF5338"/>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CF5338"/>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CF5338"/>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CF5338"/>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CF5338"/>
    <w:pPr>
      <w:spacing w:after="0"/>
      <w:ind w:left="1600"/>
      <w:jc w:val="left"/>
    </w:pPr>
    <w:rPr>
      <w:rFonts w:cstheme="minorHAnsi"/>
      <w:sz w:val="18"/>
      <w:szCs w:val="18"/>
    </w:rPr>
  </w:style>
  <w:style w:type="character" w:styleId="Hyperlink">
    <w:name w:val="Hyperlink"/>
    <w:basedOn w:val="DefaultParagraphFont"/>
    <w:uiPriority w:val="99"/>
    <w:unhideWhenUsed/>
    <w:rsid w:val="007F310C"/>
    <w:rPr>
      <w:color w:val="0563C1" w:themeColor="hyperlink"/>
      <w:u w:val="single"/>
    </w:rPr>
  </w:style>
  <w:style w:type="paragraph" w:styleId="Footer">
    <w:name w:val="footer"/>
    <w:basedOn w:val="Normal"/>
    <w:link w:val="FooterChar"/>
    <w:uiPriority w:val="99"/>
    <w:unhideWhenUsed/>
    <w:rsid w:val="00D3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133"/>
  </w:style>
  <w:style w:type="character" w:styleId="PageNumber">
    <w:name w:val="page number"/>
    <w:basedOn w:val="DefaultParagraphFont"/>
    <w:uiPriority w:val="99"/>
    <w:semiHidden/>
    <w:unhideWhenUsed/>
    <w:rsid w:val="00D37133"/>
  </w:style>
  <w:style w:type="paragraph" w:styleId="NormalWeb">
    <w:name w:val="Normal (Web)"/>
    <w:basedOn w:val="Normal"/>
    <w:uiPriority w:val="99"/>
    <w:semiHidden/>
    <w:unhideWhenUsed/>
    <w:rsid w:val="00A33B5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3B58"/>
    <w:rPr>
      <w:color w:val="954F72" w:themeColor="followedHyperlink"/>
      <w:u w:val="single"/>
    </w:rPr>
  </w:style>
  <w:style w:type="paragraph" w:styleId="BodyText">
    <w:name w:val="Body Text"/>
    <w:basedOn w:val="Normal"/>
    <w:link w:val="BodyTextChar"/>
    <w:uiPriority w:val="1"/>
    <w:qFormat/>
    <w:rsid w:val="003112E5"/>
    <w:pPr>
      <w:widowControl w:val="0"/>
      <w:autoSpaceDE w:val="0"/>
      <w:autoSpaceDN w:val="0"/>
      <w:spacing w:after="0" w:line="240" w:lineRule="auto"/>
      <w:jc w:val="left"/>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112E5"/>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26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8063">
      <w:bodyDiv w:val="1"/>
      <w:marLeft w:val="0"/>
      <w:marRight w:val="0"/>
      <w:marTop w:val="0"/>
      <w:marBottom w:val="0"/>
      <w:divBdr>
        <w:top w:val="none" w:sz="0" w:space="0" w:color="auto"/>
        <w:left w:val="none" w:sz="0" w:space="0" w:color="auto"/>
        <w:bottom w:val="none" w:sz="0" w:space="0" w:color="auto"/>
        <w:right w:val="none" w:sz="0" w:space="0" w:color="auto"/>
      </w:divBdr>
      <w:divsChild>
        <w:div w:id="1780678950">
          <w:marLeft w:val="0"/>
          <w:marRight w:val="0"/>
          <w:marTop w:val="0"/>
          <w:marBottom w:val="0"/>
          <w:divBdr>
            <w:top w:val="none" w:sz="0" w:space="0" w:color="auto"/>
            <w:left w:val="none" w:sz="0" w:space="0" w:color="auto"/>
            <w:bottom w:val="none" w:sz="0" w:space="0" w:color="auto"/>
            <w:right w:val="none" w:sz="0" w:space="0" w:color="auto"/>
          </w:divBdr>
          <w:divsChild>
            <w:div w:id="1862427574">
              <w:marLeft w:val="0"/>
              <w:marRight w:val="0"/>
              <w:marTop w:val="0"/>
              <w:marBottom w:val="0"/>
              <w:divBdr>
                <w:top w:val="none" w:sz="0" w:space="0" w:color="auto"/>
                <w:left w:val="none" w:sz="0" w:space="0" w:color="auto"/>
                <w:bottom w:val="none" w:sz="0" w:space="0" w:color="auto"/>
                <w:right w:val="none" w:sz="0" w:space="0" w:color="auto"/>
              </w:divBdr>
              <w:divsChild>
                <w:div w:id="2079475696">
                  <w:marLeft w:val="0"/>
                  <w:marRight w:val="0"/>
                  <w:marTop w:val="0"/>
                  <w:marBottom w:val="0"/>
                  <w:divBdr>
                    <w:top w:val="none" w:sz="0" w:space="0" w:color="auto"/>
                    <w:left w:val="none" w:sz="0" w:space="0" w:color="auto"/>
                    <w:bottom w:val="none" w:sz="0" w:space="0" w:color="auto"/>
                    <w:right w:val="none" w:sz="0" w:space="0" w:color="auto"/>
                  </w:divBdr>
                  <w:divsChild>
                    <w:div w:id="2316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99920">
      <w:bodyDiv w:val="1"/>
      <w:marLeft w:val="0"/>
      <w:marRight w:val="0"/>
      <w:marTop w:val="0"/>
      <w:marBottom w:val="0"/>
      <w:divBdr>
        <w:top w:val="none" w:sz="0" w:space="0" w:color="auto"/>
        <w:left w:val="none" w:sz="0" w:space="0" w:color="auto"/>
        <w:bottom w:val="none" w:sz="0" w:space="0" w:color="auto"/>
        <w:right w:val="none" w:sz="0" w:space="0" w:color="auto"/>
      </w:divBdr>
      <w:divsChild>
        <w:div w:id="1813403081">
          <w:marLeft w:val="0"/>
          <w:marRight w:val="0"/>
          <w:marTop w:val="0"/>
          <w:marBottom w:val="0"/>
          <w:divBdr>
            <w:top w:val="none" w:sz="0" w:space="0" w:color="auto"/>
            <w:left w:val="none" w:sz="0" w:space="0" w:color="auto"/>
            <w:bottom w:val="none" w:sz="0" w:space="0" w:color="auto"/>
            <w:right w:val="none" w:sz="0" w:space="0" w:color="auto"/>
          </w:divBdr>
          <w:divsChild>
            <w:div w:id="9356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7743">
      <w:bodyDiv w:val="1"/>
      <w:marLeft w:val="0"/>
      <w:marRight w:val="0"/>
      <w:marTop w:val="0"/>
      <w:marBottom w:val="0"/>
      <w:divBdr>
        <w:top w:val="none" w:sz="0" w:space="0" w:color="auto"/>
        <w:left w:val="none" w:sz="0" w:space="0" w:color="auto"/>
        <w:bottom w:val="none" w:sz="0" w:space="0" w:color="auto"/>
        <w:right w:val="none" w:sz="0" w:space="0" w:color="auto"/>
      </w:divBdr>
    </w:div>
    <w:div w:id="877932999">
      <w:bodyDiv w:val="1"/>
      <w:marLeft w:val="0"/>
      <w:marRight w:val="0"/>
      <w:marTop w:val="0"/>
      <w:marBottom w:val="0"/>
      <w:divBdr>
        <w:top w:val="none" w:sz="0" w:space="0" w:color="auto"/>
        <w:left w:val="none" w:sz="0" w:space="0" w:color="auto"/>
        <w:bottom w:val="none" w:sz="0" w:space="0" w:color="auto"/>
        <w:right w:val="none" w:sz="0" w:space="0" w:color="auto"/>
      </w:divBdr>
      <w:divsChild>
        <w:div w:id="1353536228">
          <w:marLeft w:val="0"/>
          <w:marRight w:val="0"/>
          <w:marTop w:val="0"/>
          <w:marBottom w:val="0"/>
          <w:divBdr>
            <w:top w:val="none" w:sz="0" w:space="0" w:color="auto"/>
            <w:left w:val="none" w:sz="0" w:space="0" w:color="auto"/>
            <w:bottom w:val="none" w:sz="0" w:space="0" w:color="auto"/>
            <w:right w:val="none" w:sz="0" w:space="0" w:color="auto"/>
          </w:divBdr>
        </w:div>
        <w:div w:id="85612023">
          <w:marLeft w:val="0"/>
          <w:marRight w:val="0"/>
          <w:marTop w:val="0"/>
          <w:marBottom w:val="0"/>
          <w:divBdr>
            <w:top w:val="none" w:sz="0" w:space="0" w:color="auto"/>
            <w:left w:val="none" w:sz="0" w:space="0" w:color="auto"/>
            <w:bottom w:val="none" w:sz="0" w:space="0" w:color="auto"/>
            <w:right w:val="none" w:sz="0" w:space="0" w:color="auto"/>
          </w:divBdr>
        </w:div>
        <w:div w:id="33583318">
          <w:marLeft w:val="0"/>
          <w:marRight w:val="0"/>
          <w:marTop w:val="0"/>
          <w:marBottom w:val="0"/>
          <w:divBdr>
            <w:top w:val="none" w:sz="0" w:space="0" w:color="auto"/>
            <w:left w:val="none" w:sz="0" w:space="0" w:color="auto"/>
            <w:bottom w:val="none" w:sz="0" w:space="0" w:color="auto"/>
            <w:right w:val="none" w:sz="0" w:space="0" w:color="auto"/>
          </w:divBdr>
        </w:div>
        <w:div w:id="1796410156">
          <w:marLeft w:val="0"/>
          <w:marRight w:val="0"/>
          <w:marTop w:val="0"/>
          <w:marBottom w:val="0"/>
          <w:divBdr>
            <w:top w:val="none" w:sz="0" w:space="0" w:color="auto"/>
            <w:left w:val="none" w:sz="0" w:space="0" w:color="auto"/>
            <w:bottom w:val="none" w:sz="0" w:space="0" w:color="auto"/>
            <w:right w:val="none" w:sz="0" w:space="0" w:color="auto"/>
          </w:divBdr>
        </w:div>
      </w:divsChild>
    </w:div>
    <w:div w:id="1419447401">
      <w:bodyDiv w:val="1"/>
      <w:marLeft w:val="0"/>
      <w:marRight w:val="0"/>
      <w:marTop w:val="0"/>
      <w:marBottom w:val="0"/>
      <w:divBdr>
        <w:top w:val="none" w:sz="0" w:space="0" w:color="auto"/>
        <w:left w:val="none" w:sz="0" w:space="0" w:color="auto"/>
        <w:bottom w:val="none" w:sz="0" w:space="0" w:color="auto"/>
        <w:right w:val="none" w:sz="0" w:space="0" w:color="auto"/>
      </w:divBdr>
    </w:div>
    <w:div w:id="1756509620">
      <w:bodyDiv w:val="1"/>
      <w:marLeft w:val="0"/>
      <w:marRight w:val="0"/>
      <w:marTop w:val="0"/>
      <w:marBottom w:val="0"/>
      <w:divBdr>
        <w:top w:val="none" w:sz="0" w:space="0" w:color="auto"/>
        <w:left w:val="none" w:sz="0" w:space="0" w:color="auto"/>
        <w:bottom w:val="none" w:sz="0" w:space="0" w:color="auto"/>
        <w:right w:val="none" w:sz="0" w:space="0" w:color="auto"/>
      </w:divBdr>
    </w:div>
    <w:div w:id="1906916949">
      <w:bodyDiv w:val="1"/>
      <w:marLeft w:val="0"/>
      <w:marRight w:val="0"/>
      <w:marTop w:val="0"/>
      <w:marBottom w:val="0"/>
      <w:divBdr>
        <w:top w:val="none" w:sz="0" w:space="0" w:color="auto"/>
        <w:left w:val="none" w:sz="0" w:space="0" w:color="auto"/>
        <w:bottom w:val="none" w:sz="0" w:space="0" w:color="auto"/>
        <w:right w:val="none" w:sz="0" w:space="0" w:color="auto"/>
      </w:divBdr>
    </w:div>
    <w:div w:id="2118483467">
      <w:bodyDiv w:val="1"/>
      <w:marLeft w:val="0"/>
      <w:marRight w:val="0"/>
      <w:marTop w:val="0"/>
      <w:marBottom w:val="0"/>
      <w:divBdr>
        <w:top w:val="none" w:sz="0" w:space="0" w:color="auto"/>
        <w:left w:val="none" w:sz="0" w:space="0" w:color="auto"/>
        <w:bottom w:val="none" w:sz="0" w:space="0" w:color="auto"/>
        <w:right w:val="none" w:sz="0" w:space="0" w:color="auto"/>
      </w:divBdr>
    </w:div>
    <w:div w:id="2121877902">
      <w:bodyDiv w:val="1"/>
      <w:marLeft w:val="0"/>
      <w:marRight w:val="0"/>
      <w:marTop w:val="0"/>
      <w:marBottom w:val="0"/>
      <w:divBdr>
        <w:top w:val="none" w:sz="0" w:space="0" w:color="auto"/>
        <w:left w:val="none" w:sz="0" w:space="0" w:color="auto"/>
        <w:bottom w:val="none" w:sz="0" w:space="0" w:color="auto"/>
        <w:right w:val="none" w:sz="0" w:space="0" w:color="auto"/>
      </w:divBdr>
      <w:divsChild>
        <w:div w:id="1999071014">
          <w:marLeft w:val="0"/>
          <w:marRight w:val="0"/>
          <w:marTop w:val="100"/>
          <w:marBottom w:val="100"/>
          <w:divBdr>
            <w:top w:val="none" w:sz="0" w:space="0" w:color="auto"/>
            <w:left w:val="none" w:sz="0" w:space="0" w:color="auto"/>
            <w:bottom w:val="none" w:sz="0" w:space="0" w:color="auto"/>
            <w:right w:val="none" w:sz="0" w:space="0" w:color="auto"/>
          </w:divBdr>
          <w:divsChild>
            <w:div w:id="320893429">
              <w:marLeft w:val="0"/>
              <w:marRight w:val="0"/>
              <w:marTop w:val="0"/>
              <w:marBottom w:val="0"/>
              <w:divBdr>
                <w:top w:val="none" w:sz="0" w:space="0" w:color="auto"/>
                <w:left w:val="none" w:sz="0" w:space="0" w:color="auto"/>
                <w:bottom w:val="none" w:sz="0" w:space="0" w:color="auto"/>
                <w:right w:val="none" w:sz="0" w:space="0" w:color="auto"/>
              </w:divBdr>
              <w:divsChild>
                <w:div w:id="890075919">
                  <w:marLeft w:val="0"/>
                  <w:marRight w:val="0"/>
                  <w:marTop w:val="0"/>
                  <w:marBottom w:val="0"/>
                  <w:divBdr>
                    <w:top w:val="none" w:sz="0" w:space="0" w:color="auto"/>
                    <w:left w:val="none" w:sz="0" w:space="0" w:color="auto"/>
                    <w:bottom w:val="none" w:sz="0" w:space="0" w:color="auto"/>
                    <w:right w:val="none" w:sz="0" w:space="0" w:color="auto"/>
                  </w:divBdr>
                  <w:divsChild>
                    <w:div w:id="1626932142">
                      <w:marLeft w:val="0"/>
                      <w:marRight w:val="0"/>
                      <w:marTop w:val="450"/>
                      <w:marBottom w:val="450"/>
                      <w:divBdr>
                        <w:top w:val="none" w:sz="0" w:space="0" w:color="auto"/>
                        <w:left w:val="none" w:sz="0" w:space="0" w:color="auto"/>
                        <w:bottom w:val="none" w:sz="0" w:space="0" w:color="auto"/>
                        <w:right w:val="none" w:sz="0" w:space="0" w:color="auto"/>
                      </w:divBdr>
                      <w:divsChild>
                        <w:div w:id="722023026">
                          <w:marLeft w:val="0"/>
                          <w:marRight w:val="0"/>
                          <w:marTop w:val="0"/>
                          <w:marBottom w:val="0"/>
                          <w:divBdr>
                            <w:top w:val="none" w:sz="0" w:space="0" w:color="auto"/>
                            <w:left w:val="none" w:sz="0" w:space="0" w:color="auto"/>
                            <w:bottom w:val="none" w:sz="0" w:space="0" w:color="auto"/>
                            <w:right w:val="none" w:sz="0" w:space="0" w:color="auto"/>
                          </w:divBdr>
                          <w:divsChild>
                            <w:div w:id="1873881309">
                              <w:marLeft w:val="0"/>
                              <w:marRight w:val="0"/>
                              <w:marTop w:val="0"/>
                              <w:marBottom w:val="0"/>
                              <w:divBdr>
                                <w:top w:val="none" w:sz="0" w:space="0" w:color="auto"/>
                                <w:left w:val="none" w:sz="0" w:space="0" w:color="auto"/>
                                <w:bottom w:val="none" w:sz="0" w:space="0" w:color="auto"/>
                                <w:right w:val="none" w:sz="0" w:space="0" w:color="auto"/>
                              </w:divBdr>
                              <w:divsChild>
                                <w:div w:id="251471467">
                                  <w:marLeft w:val="0"/>
                                  <w:marRight w:val="0"/>
                                  <w:marTop w:val="0"/>
                                  <w:marBottom w:val="0"/>
                                  <w:divBdr>
                                    <w:top w:val="none" w:sz="0" w:space="0" w:color="auto"/>
                                    <w:left w:val="none" w:sz="0" w:space="0" w:color="auto"/>
                                    <w:bottom w:val="none" w:sz="0" w:space="0" w:color="auto"/>
                                    <w:right w:val="none" w:sz="0" w:space="0" w:color="auto"/>
                                  </w:divBdr>
                                  <w:divsChild>
                                    <w:div w:id="155754776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94477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ndas.pydata.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tplotlib.org/" TargetMode="External"/><Relationship Id="rId17" Type="http://schemas.openxmlformats.org/officeDocument/2006/relationships/hyperlink" Target="https://www.typeform.com/" TargetMode="External"/><Relationship Id="rId2" Type="http://schemas.openxmlformats.org/officeDocument/2006/relationships/numbering" Target="numbering.xml"/><Relationship Id="rId16" Type="http://schemas.openxmlformats.org/officeDocument/2006/relationships/hyperlink" Target="https://www.surveymonke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oogle.com/"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octopus.do/sitemap/resource/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3js.org/" TargetMode="External"/><Relationship Id="rId14" Type="http://schemas.openxmlformats.org/officeDocument/2006/relationships/hyperlink" Target="https://www.qualtric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B663-BA16-2949-AAAF-87D3A832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3659</Words>
  <Characters>20858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Human computer interaction design</vt:lpstr>
    </vt:vector>
  </TitlesOfParts>
  <Company>Date: October 6, 2023</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design</dc:title>
  <dc:subject/>
  <dc:creator>Mihirkumar Dilipbhai Patel          T00681063</dc:creator>
  <cp:keywords/>
  <dc:description/>
  <cp:lastModifiedBy>MihirKumar Dilipbhai Patel</cp:lastModifiedBy>
  <cp:revision>24</cp:revision>
  <cp:lastPrinted>2023-10-13T10:23:00Z</cp:lastPrinted>
  <dcterms:created xsi:type="dcterms:W3CDTF">2023-10-13T10:23:00Z</dcterms:created>
  <dcterms:modified xsi:type="dcterms:W3CDTF">2024-04-26T17:04:00Z</dcterms:modified>
</cp:coreProperties>
</file>