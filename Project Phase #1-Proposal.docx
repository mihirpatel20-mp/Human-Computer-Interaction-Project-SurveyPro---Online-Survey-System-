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4029629"/>
        <w:docPartObj>
          <w:docPartGallery w:val="Cover Pages"/>
          <w:docPartUnique/>
        </w:docPartObj>
      </w:sdtPr>
      <w:sdtContent>
        <w:p w14:paraId="51723746" w14:textId="17FC26BD" w:rsidR="005C35DB" w:rsidRDefault="005C35DB">
          <w:r>
            <w:rPr>
              <w:noProof/>
            </w:rPr>
            <mc:AlternateContent>
              <mc:Choice Requires="wpg">
                <w:drawing>
                  <wp:anchor distT="0" distB="0" distL="114300" distR="114300" simplePos="0" relativeHeight="251659264" behindDoc="0" locked="0" layoutInCell="1" allowOverlap="1" wp14:anchorId="500F240B" wp14:editId="04B03B9D">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2064902" w14:textId="78F66A97" w:rsidR="005C35DB" w:rsidRDefault="00987FC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p w14:paraId="0A1F66B6" w14:textId="77777777" w:rsidR="00F26E0F" w:rsidRDefault="00000000" w:rsidP="005C35DB">
                                  <w:pPr>
                                    <w:pStyle w:val="NoSpacing"/>
                                    <w:spacing w:line="216" w:lineRule="auto"/>
                                    <w:rPr>
                                      <w:rFonts w:asciiTheme="majorHAnsi" w:hAnsiTheme="majorHAnsi"/>
                                      <w:b/>
                                      <w:bCs/>
                                      <w:caps/>
                                      <w:color w:val="44546A" w:themeColor="text2"/>
                                      <w:sz w:val="36"/>
                                      <w:szCs w:val="36"/>
                                    </w:rPr>
                                  </w:pPr>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r w:rsidR="00F26E0F" w:rsidRPr="00F26E0F">
                                        <w:rPr>
                                          <w:rFonts w:asciiTheme="majorHAnsi" w:hAnsiTheme="majorHAnsi"/>
                                          <w:caps/>
                                          <w:color w:val="44546A" w:themeColor="text2"/>
                                          <w:sz w:val="52"/>
                                          <w:szCs w:val="52"/>
                                        </w:rPr>
                                        <w:t>Human computer interaction design</w:t>
                                      </w:r>
                                    </w:sdtContent>
                                  </w:sdt>
                                  <w:r w:rsidR="005C35DB" w:rsidRPr="005C35DB">
                                    <w:rPr>
                                      <w:rFonts w:asciiTheme="majorHAnsi" w:hAnsiTheme="majorHAnsi"/>
                                      <w:b/>
                                      <w:bCs/>
                                      <w:caps/>
                                      <w:color w:val="44546A" w:themeColor="text2"/>
                                      <w:sz w:val="36"/>
                                      <w:szCs w:val="36"/>
                                    </w:rPr>
                                    <w:t xml:space="preserve"> </w:t>
                                  </w:r>
                                </w:p>
                                <w:p w14:paraId="65032F83" w14:textId="184844BC" w:rsidR="005C35DB" w:rsidRPr="00426B77" w:rsidRDefault="005C35DB" w:rsidP="00E96048">
                                  <w:pPr>
                                    <w:pStyle w:val="NoSpacing"/>
                                    <w:spacing w:line="216" w:lineRule="auto"/>
                                    <w:rPr>
                                      <w:rFonts w:asciiTheme="majorHAnsi" w:hAnsiTheme="majorHAnsi"/>
                                      <w:caps/>
                                      <w:color w:val="44546A" w:themeColor="text2"/>
                                      <w:sz w:val="36"/>
                                      <w:szCs w:val="36"/>
                                    </w:rPr>
                                  </w:pPr>
                                  <w:r>
                                    <w:rPr>
                                      <w:rFonts w:asciiTheme="majorHAnsi" w:hAnsiTheme="majorHAnsi"/>
                                      <w:b/>
                                      <w:bCs/>
                                      <w:caps/>
                                      <w:color w:val="44546A" w:themeColor="text2"/>
                                      <w:sz w:val="36"/>
                                      <w:szCs w:val="36"/>
                                    </w:rPr>
                                    <w:t xml:space="preserve">Phase </w:t>
                                  </w:r>
                                  <w:r w:rsidRPr="002360CE">
                                    <w:rPr>
                                      <w:rFonts w:asciiTheme="majorHAnsi" w:hAnsiTheme="majorHAnsi"/>
                                      <w:b/>
                                      <w:bCs/>
                                      <w:caps/>
                                      <w:color w:val="44546A" w:themeColor="text2"/>
                                      <w:sz w:val="36"/>
                                      <w:szCs w:val="36"/>
                                    </w:rPr>
                                    <w:t>#</w:t>
                                  </w:r>
                                  <w:r>
                                    <w:rPr>
                                      <w:rFonts w:asciiTheme="majorHAnsi" w:hAnsiTheme="majorHAnsi"/>
                                      <w:b/>
                                      <w:bCs/>
                                      <w:caps/>
                                      <w:color w:val="44546A" w:themeColor="text2"/>
                                      <w:sz w:val="36"/>
                                      <w:szCs w:val="36"/>
                                    </w:rPr>
                                    <w:t>1 – project proposal</w:t>
                                  </w:r>
                                  <w:r w:rsidR="00E96048">
                                    <w:rPr>
                                      <w:rFonts w:asciiTheme="majorHAnsi" w:hAnsiTheme="majorHAnsi"/>
                                      <w:b/>
                                      <w:bCs/>
                                      <w:caps/>
                                      <w:color w:val="44546A" w:themeColor="text2"/>
                                      <w:sz w:val="36"/>
                                      <w:szCs w:val="36"/>
                                    </w:rPr>
                                    <w:t xml:space="preserve"> for SUrveypro, an                   online survey system</w:t>
                                  </w:r>
                                </w:p>
                                <w:p w14:paraId="462B8F18" w14:textId="4642A1AF" w:rsidR="005C35DB" w:rsidRDefault="005C35DB">
                                  <w:pPr>
                                    <w:pStyle w:val="NoSpacing"/>
                                    <w:spacing w:line="216" w:lineRule="auto"/>
                                    <w:rPr>
                                      <w:rFonts w:asciiTheme="majorHAnsi" w:hAnsiTheme="majorHAnsi"/>
                                      <w:caps/>
                                      <w:color w:val="44546A"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0F240B" id="Group 459" o:spid="_x0000_s1026" alt="Title: Title and subtitle with crop mark graphic" style="position:absolute;left:0;text-align:left;margin-left:0;margin-top:0;width:502.55pt;height:267.85pt;z-index:25165926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2064902" w14:textId="78F66A97" w:rsidR="005C35DB" w:rsidRDefault="00987FC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p w14:paraId="0A1F66B6" w14:textId="77777777" w:rsidR="00F26E0F" w:rsidRDefault="00000000" w:rsidP="005C35DB">
                            <w:pPr>
                              <w:pStyle w:val="NoSpacing"/>
                              <w:spacing w:line="216" w:lineRule="auto"/>
                              <w:rPr>
                                <w:rFonts w:asciiTheme="majorHAnsi" w:hAnsiTheme="majorHAnsi"/>
                                <w:b/>
                                <w:bCs/>
                                <w:caps/>
                                <w:color w:val="44546A" w:themeColor="text2"/>
                                <w:sz w:val="36"/>
                                <w:szCs w:val="36"/>
                              </w:rPr>
                            </w:pPr>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r w:rsidR="00F26E0F" w:rsidRPr="00F26E0F">
                                  <w:rPr>
                                    <w:rFonts w:asciiTheme="majorHAnsi" w:hAnsiTheme="majorHAnsi"/>
                                    <w:caps/>
                                    <w:color w:val="44546A" w:themeColor="text2"/>
                                    <w:sz w:val="52"/>
                                    <w:szCs w:val="52"/>
                                  </w:rPr>
                                  <w:t>Human computer interaction design</w:t>
                                </w:r>
                              </w:sdtContent>
                            </w:sdt>
                            <w:r w:rsidR="005C35DB" w:rsidRPr="005C35DB">
                              <w:rPr>
                                <w:rFonts w:asciiTheme="majorHAnsi" w:hAnsiTheme="majorHAnsi"/>
                                <w:b/>
                                <w:bCs/>
                                <w:caps/>
                                <w:color w:val="44546A" w:themeColor="text2"/>
                                <w:sz w:val="36"/>
                                <w:szCs w:val="36"/>
                              </w:rPr>
                              <w:t xml:space="preserve"> </w:t>
                            </w:r>
                          </w:p>
                          <w:p w14:paraId="65032F83" w14:textId="184844BC" w:rsidR="005C35DB" w:rsidRPr="00426B77" w:rsidRDefault="005C35DB" w:rsidP="00E96048">
                            <w:pPr>
                              <w:pStyle w:val="NoSpacing"/>
                              <w:spacing w:line="216" w:lineRule="auto"/>
                              <w:rPr>
                                <w:rFonts w:asciiTheme="majorHAnsi" w:hAnsiTheme="majorHAnsi"/>
                                <w:caps/>
                                <w:color w:val="44546A" w:themeColor="text2"/>
                                <w:sz w:val="36"/>
                                <w:szCs w:val="36"/>
                              </w:rPr>
                            </w:pPr>
                            <w:r>
                              <w:rPr>
                                <w:rFonts w:asciiTheme="majorHAnsi" w:hAnsiTheme="majorHAnsi"/>
                                <w:b/>
                                <w:bCs/>
                                <w:caps/>
                                <w:color w:val="44546A" w:themeColor="text2"/>
                                <w:sz w:val="36"/>
                                <w:szCs w:val="36"/>
                              </w:rPr>
                              <w:t xml:space="preserve">Phase </w:t>
                            </w:r>
                            <w:r w:rsidRPr="002360CE">
                              <w:rPr>
                                <w:rFonts w:asciiTheme="majorHAnsi" w:hAnsiTheme="majorHAnsi"/>
                                <w:b/>
                                <w:bCs/>
                                <w:caps/>
                                <w:color w:val="44546A" w:themeColor="text2"/>
                                <w:sz w:val="36"/>
                                <w:szCs w:val="36"/>
                              </w:rPr>
                              <w:t>#</w:t>
                            </w:r>
                            <w:r>
                              <w:rPr>
                                <w:rFonts w:asciiTheme="majorHAnsi" w:hAnsiTheme="majorHAnsi"/>
                                <w:b/>
                                <w:bCs/>
                                <w:caps/>
                                <w:color w:val="44546A" w:themeColor="text2"/>
                                <w:sz w:val="36"/>
                                <w:szCs w:val="36"/>
                              </w:rPr>
                              <w:t>1 – project proposal</w:t>
                            </w:r>
                            <w:r w:rsidR="00E96048">
                              <w:rPr>
                                <w:rFonts w:asciiTheme="majorHAnsi" w:hAnsiTheme="majorHAnsi"/>
                                <w:b/>
                                <w:bCs/>
                                <w:caps/>
                                <w:color w:val="44546A" w:themeColor="text2"/>
                                <w:sz w:val="36"/>
                                <w:szCs w:val="36"/>
                              </w:rPr>
                              <w:t xml:space="preserve"> for SUrveypro, an                   online survey system</w:t>
                            </w:r>
                          </w:p>
                          <w:p w14:paraId="462B8F18" w14:textId="4642A1AF" w:rsidR="005C35DB" w:rsidRDefault="005C35DB">
                            <w:pPr>
                              <w:pStyle w:val="NoSpacing"/>
                              <w:spacing w:line="216" w:lineRule="auto"/>
                              <w:rPr>
                                <w:rFonts w:asciiTheme="majorHAnsi" w:hAnsiTheme="majorHAnsi"/>
                                <w:caps/>
                                <w:color w:val="44546A" w:themeColor="text2"/>
                                <w:sz w:val="96"/>
                                <w:szCs w:val="96"/>
                              </w:rPr>
                            </w:pPr>
                          </w:p>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7E548CCC" wp14:editId="4762ACE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4F5B84F" id="Rectangle 464"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413A2AD1" w14:textId="66E93F03" w:rsidR="005C35DB" w:rsidRDefault="005C35DB">
          <w:r>
            <w:br w:type="page"/>
          </w:r>
        </w:p>
      </w:sdtContent>
    </w:sdt>
    <w:sdt>
      <w:sdtPr>
        <w:id w:val="1250149768"/>
        <w:docPartObj>
          <w:docPartGallery w:val="Table of Contents"/>
          <w:docPartUnique/>
        </w:docPartObj>
      </w:sdtPr>
      <w:sdtEndPr>
        <w:rPr>
          <w:b/>
          <w:bCs/>
          <w:smallCaps w:val="0"/>
          <w:noProof/>
          <w:spacing w:val="0"/>
          <w:sz w:val="20"/>
          <w:szCs w:val="20"/>
        </w:rPr>
      </w:sdtEndPr>
      <w:sdtContent>
        <w:p w14:paraId="03FBB986" w14:textId="0CE76CB2" w:rsidR="009C11D7" w:rsidRDefault="009C11D7">
          <w:pPr>
            <w:pStyle w:val="TOCHeading"/>
          </w:pPr>
          <w:r>
            <w:t>Table of Contents</w:t>
          </w:r>
        </w:p>
        <w:p w14:paraId="5EBFA3DD" w14:textId="67BEDFF2" w:rsidR="009C11D7" w:rsidRDefault="009C11D7">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65018397" w:history="1">
            <w:r w:rsidRPr="005B6F02">
              <w:rPr>
                <w:rStyle w:val="Hyperlink"/>
                <w:rFonts w:ascii="Times New Roman" w:hAnsi="Times New Roman" w:cs="Times New Roman"/>
                <w:noProof/>
              </w:rPr>
              <w:t>Problems That Needs to be Solved</w:t>
            </w:r>
            <w:r>
              <w:rPr>
                <w:noProof/>
                <w:webHidden/>
              </w:rPr>
              <w:tab/>
            </w:r>
            <w:r>
              <w:rPr>
                <w:noProof/>
                <w:webHidden/>
              </w:rPr>
              <w:fldChar w:fldCharType="begin"/>
            </w:r>
            <w:r>
              <w:rPr>
                <w:noProof/>
                <w:webHidden/>
              </w:rPr>
              <w:instrText xml:space="preserve"> PAGEREF _Toc165018397 \h </w:instrText>
            </w:r>
            <w:r>
              <w:rPr>
                <w:noProof/>
                <w:webHidden/>
              </w:rPr>
            </w:r>
            <w:r>
              <w:rPr>
                <w:noProof/>
                <w:webHidden/>
              </w:rPr>
              <w:fldChar w:fldCharType="separate"/>
            </w:r>
            <w:r>
              <w:rPr>
                <w:noProof/>
                <w:webHidden/>
              </w:rPr>
              <w:t>2</w:t>
            </w:r>
            <w:r>
              <w:rPr>
                <w:noProof/>
                <w:webHidden/>
              </w:rPr>
              <w:fldChar w:fldCharType="end"/>
            </w:r>
          </w:hyperlink>
        </w:p>
        <w:p w14:paraId="78FE36C4" w14:textId="28A5365F" w:rsidR="009C11D7" w:rsidRDefault="009C11D7">
          <w:pPr>
            <w:pStyle w:val="TOC1"/>
            <w:tabs>
              <w:tab w:val="right" w:leader="dot" w:pos="9350"/>
            </w:tabs>
            <w:rPr>
              <w:rFonts w:cstheme="minorBidi"/>
              <w:b w:val="0"/>
              <w:bCs w:val="0"/>
              <w:caps w:val="0"/>
              <w:noProof/>
              <w:sz w:val="24"/>
              <w:szCs w:val="24"/>
            </w:rPr>
          </w:pPr>
          <w:hyperlink w:anchor="_Toc165018398" w:history="1">
            <w:r w:rsidRPr="005B6F02">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_Toc165018398 \h </w:instrText>
            </w:r>
            <w:r>
              <w:rPr>
                <w:noProof/>
                <w:webHidden/>
              </w:rPr>
            </w:r>
            <w:r>
              <w:rPr>
                <w:noProof/>
                <w:webHidden/>
              </w:rPr>
              <w:fldChar w:fldCharType="separate"/>
            </w:r>
            <w:r>
              <w:rPr>
                <w:noProof/>
                <w:webHidden/>
              </w:rPr>
              <w:t>3</w:t>
            </w:r>
            <w:r>
              <w:rPr>
                <w:noProof/>
                <w:webHidden/>
              </w:rPr>
              <w:fldChar w:fldCharType="end"/>
            </w:r>
          </w:hyperlink>
        </w:p>
        <w:p w14:paraId="4B87E31B" w14:textId="3406C52D" w:rsidR="009C11D7" w:rsidRDefault="009C11D7">
          <w:pPr>
            <w:pStyle w:val="TOC1"/>
            <w:tabs>
              <w:tab w:val="right" w:leader="dot" w:pos="9350"/>
            </w:tabs>
            <w:rPr>
              <w:rFonts w:cstheme="minorBidi"/>
              <w:b w:val="0"/>
              <w:bCs w:val="0"/>
              <w:caps w:val="0"/>
              <w:noProof/>
              <w:sz w:val="24"/>
              <w:szCs w:val="24"/>
            </w:rPr>
          </w:pPr>
          <w:hyperlink w:anchor="_Toc165018399" w:history="1">
            <w:r w:rsidRPr="005B6F02">
              <w:rPr>
                <w:rStyle w:val="Hyperlink"/>
                <w:rFonts w:ascii="Times New Roman" w:hAnsi="Times New Roman" w:cs="Times New Roman"/>
                <w:noProof/>
              </w:rPr>
              <w:t>Brainstorming Session</w:t>
            </w:r>
            <w:r>
              <w:rPr>
                <w:noProof/>
                <w:webHidden/>
              </w:rPr>
              <w:tab/>
            </w:r>
            <w:r>
              <w:rPr>
                <w:noProof/>
                <w:webHidden/>
              </w:rPr>
              <w:fldChar w:fldCharType="begin"/>
            </w:r>
            <w:r>
              <w:rPr>
                <w:noProof/>
                <w:webHidden/>
              </w:rPr>
              <w:instrText xml:space="preserve"> PAGEREF _Toc165018399 \h </w:instrText>
            </w:r>
            <w:r>
              <w:rPr>
                <w:noProof/>
                <w:webHidden/>
              </w:rPr>
            </w:r>
            <w:r>
              <w:rPr>
                <w:noProof/>
                <w:webHidden/>
              </w:rPr>
              <w:fldChar w:fldCharType="separate"/>
            </w:r>
            <w:r>
              <w:rPr>
                <w:noProof/>
                <w:webHidden/>
              </w:rPr>
              <w:t>3</w:t>
            </w:r>
            <w:r>
              <w:rPr>
                <w:noProof/>
                <w:webHidden/>
              </w:rPr>
              <w:fldChar w:fldCharType="end"/>
            </w:r>
          </w:hyperlink>
        </w:p>
        <w:p w14:paraId="37205DD9" w14:textId="5EC5D815" w:rsidR="009C11D7" w:rsidRDefault="009C11D7">
          <w:pPr>
            <w:pStyle w:val="TOC1"/>
            <w:tabs>
              <w:tab w:val="right" w:leader="dot" w:pos="9350"/>
            </w:tabs>
            <w:rPr>
              <w:rFonts w:cstheme="minorBidi"/>
              <w:b w:val="0"/>
              <w:bCs w:val="0"/>
              <w:caps w:val="0"/>
              <w:noProof/>
              <w:sz w:val="24"/>
              <w:szCs w:val="24"/>
            </w:rPr>
          </w:pPr>
          <w:hyperlink w:anchor="_Toc165018400" w:history="1">
            <w:r w:rsidRPr="005B6F02">
              <w:rPr>
                <w:rStyle w:val="Hyperlink"/>
                <w:rFonts w:ascii="Times New Roman" w:hAnsi="Times New Roman" w:cs="Times New Roman"/>
                <w:noProof/>
              </w:rPr>
              <w:t>Research</w:t>
            </w:r>
            <w:r>
              <w:rPr>
                <w:noProof/>
                <w:webHidden/>
              </w:rPr>
              <w:tab/>
            </w:r>
            <w:r>
              <w:rPr>
                <w:noProof/>
                <w:webHidden/>
              </w:rPr>
              <w:fldChar w:fldCharType="begin"/>
            </w:r>
            <w:r>
              <w:rPr>
                <w:noProof/>
                <w:webHidden/>
              </w:rPr>
              <w:instrText xml:space="preserve"> PAGEREF _Toc165018400 \h </w:instrText>
            </w:r>
            <w:r>
              <w:rPr>
                <w:noProof/>
                <w:webHidden/>
              </w:rPr>
            </w:r>
            <w:r>
              <w:rPr>
                <w:noProof/>
                <w:webHidden/>
              </w:rPr>
              <w:fldChar w:fldCharType="separate"/>
            </w:r>
            <w:r>
              <w:rPr>
                <w:noProof/>
                <w:webHidden/>
              </w:rPr>
              <w:t>4</w:t>
            </w:r>
            <w:r>
              <w:rPr>
                <w:noProof/>
                <w:webHidden/>
              </w:rPr>
              <w:fldChar w:fldCharType="end"/>
            </w:r>
          </w:hyperlink>
        </w:p>
        <w:p w14:paraId="6FBD1BE8" w14:textId="4BE4CEC2" w:rsidR="009C11D7" w:rsidRDefault="009C11D7">
          <w:pPr>
            <w:pStyle w:val="TOC1"/>
            <w:tabs>
              <w:tab w:val="right" w:leader="dot" w:pos="9350"/>
            </w:tabs>
            <w:rPr>
              <w:rFonts w:cstheme="minorBidi"/>
              <w:b w:val="0"/>
              <w:bCs w:val="0"/>
              <w:caps w:val="0"/>
              <w:noProof/>
              <w:sz w:val="24"/>
              <w:szCs w:val="24"/>
            </w:rPr>
          </w:pPr>
          <w:hyperlink w:anchor="_Toc165018401" w:history="1">
            <w:r w:rsidRPr="005B6F02">
              <w:rPr>
                <w:rStyle w:val="Hyperlink"/>
                <w:rFonts w:ascii="Times New Roman" w:hAnsi="Times New Roman" w:cs="Times New Roman"/>
                <w:noProof/>
              </w:rPr>
              <w:t>Target Users</w:t>
            </w:r>
            <w:r>
              <w:rPr>
                <w:noProof/>
                <w:webHidden/>
              </w:rPr>
              <w:tab/>
            </w:r>
            <w:r>
              <w:rPr>
                <w:noProof/>
                <w:webHidden/>
              </w:rPr>
              <w:fldChar w:fldCharType="begin"/>
            </w:r>
            <w:r>
              <w:rPr>
                <w:noProof/>
                <w:webHidden/>
              </w:rPr>
              <w:instrText xml:space="preserve"> PAGEREF _Toc165018401 \h </w:instrText>
            </w:r>
            <w:r>
              <w:rPr>
                <w:noProof/>
                <w:webHidden/>
              </w:rPr>
            </w:r>
            <w:r>
              <w:rPr>
                <w:noProof/>
                <w:webHidden/>
              </w:rPr>
              <w:fldChar w:fldCharType="separate"/>
            </w:r>
            <w:r>
              <w:rPr>
                <w:noProof/>
                <w:webHidden/>
              </w:rPr>
              <w:t>5</w:t>
            </w:r>
            <w:r>
              <w:rPr>
                <w:noProof/>
                <w:webHidden/>
              </w:rPr>
              <w:fldChar w:fldCharType="end"/>
            </w:r>
          </w:hyperlink>
        </w:p>
        <w:p w14:paraId="44E47776" w14:textId="02D2C1ED" w:rsidR="009C11D7" w:rsidRDefault="009C11D7">
          <w:pPr>
            <w:pStyle w:val="TOC1"/>
            <w:tabs>
              <w:tab w:val="right" w:leader="dot" w:pos="9350"/>
            </w:tabs>
            <w:rPr>
              <w:rFonts w:cstheme="minorBidi"/>
              <w:b w:val="0"/>
              <w:bCs w:val="0"/>
              <w:caps w:val="0"/>
              <w:noProof/>
              <w:sz w:val="24"/>
              <w:szCs w:val="24"/>
            </w:rPr>
          </w:pPr>
          <w:hyperlink w:anchor="_Toc165018402" w:history="1">
            <w:r w:rsidRPr="005B6F02">
              <w:rPr>
                <w:rStyle w:val="Hyperlink"/>
                <w:rFonts w:ascii="Times New Roman" w:hAnsi="Times New Roman" w:cs="Times New Roman"/>
                <w:noProof/>
              </w:rPr>
              <w:t>Support or Service</w:t>
            </w:r>
            <w:r>
              <w:rPr>
                <w:noProof/>
                <w:webHidden/>
              </w:rPr>
              <w:tab/>
            </w:r>
            <w:r>
              <w:rPr>
                <w:noProof/>
                <w:webHidden/>
              </w:rPr>
              <w:fldChar w:fldCharType="begin"/>
            </w:r>
            <w:r>
              <w:rPr>
                <w:noProof/>
                <w:webHidden/>
              </w:rPr>
              <w:instrText xml:space="preserve"> PAGEREF _Toc165018402 \h </w:instrText>
            </w:r>
            <w:r>
              <w:rPr>
                <w:noProof/>
                <w:webHidden/>
              </w:rPr>
            </w:r>
            <w:r>
              <w:rPr>
                <w:noProof/>
                <w:webHidden/>
              </w:rPr>
              <w:fldChar w:fldCharType="separate"/>
            </w:r>
            <w:r>
              <w:rPr>
                <w:noProof/>
                <w:webHidden/>
              </w:rPr>
              <w:t>6</w:t>
            </w:r>
            <w:r>
              <w:rPr>
                <w:noProof/>
                <w:webHidden/>
              </w:rPr>
              <w:fldChar w:fldCharType="end"/>
            </w:r>
          </w:hyperlink>
        </w:p>
        <w:p w14:paraId="0BC7BE2A" w14:textId="32AA2627" w:rsidR="009C11D7" w:rsidRDefault="009C11D7">
          <w:pPr>
            <w:pStyle w:val="TOC1"/>
            <w:tabs>
              <w:tab w:val="right" w:leader="dot" w:pos="9350"/>
            </w:tabs>
            <w:rPr>
              <w:rFonts w:cstheme="minorBidi"/>
              <w:b w:val="0"/>
              <w:bCs w:val="0"/>
              <w:caps w:val="0"/>
              <w:noProof/>
              <w:sz w:val="24"/>
              <w:szCs w:val="24"/>
            </w:rPr>
          </w:pPr>
          <w:hyperlink w:anchor="_Toc165018403" w:history="1">
            <w:r w:rsidRPr="005B6F02">
              <w:rPr>
                <w:rStyle w:val="Hyperlink"/>
                <w:rFonts w:ascii="Times New Roman" w:hAnsi="Times New Roman" w:cs="Times New Roman"/>
                <w:noProof/>
              </w:rPr>
              <w:t>Technical Feasibility</w:t>
            </w:r>
            <w:r>
              <w:rPr>
                <w:noProof/>
                <w:webHidden/>
              </w:rPr>
              <w:tab/>
            </w:r>
            <w:r>
              <w:rPr>
                <w:noProof/>
                <w:webHidden/>
              </w:rPr>
              <w:fldChar w:fldCharType="begin"/>
            </w:r>
            <w:r>
              <w:rPr>
                <w:noProof/>
                <w:webHidden/>
              </w:rPr>
              <w:instrText xml:space="preserve"> PAGEREF _Toc165018403 \h </w:instrText>
            </w:r>
            <w:r>
              <w:rPr>
                <w:noProof/>
                <w:webHidden/>
              </w:rPr>
            </w:r>
            <w:r>
              <w:rPr>
                <w:noProof/>
                <w:webHidden/>
              </w:rPr>
              <w:fldChar w:fldCharType="separate"/>
            </w:r>
            <w:r>
              <w:rPr>
                <w:noProof/>
                <w:webHidden/>
              </w:rPr>
              <w:t>6</w:t>
            </w:r>
            <w:r>
              <w:rPr>
                <w:noProof/>
                <w:webHidden/>
              </w:rPr>
              <w:fldChar w:fldCharType="end"/>
            </w:r>
          </w:hyperlink>
        </w:p>
        <w:p w14:paraId="08D71200" w14:textId="2B6EF7D9" w:rsidR="009C11D7" w:rsidRDefault="009C11D7">
          <w:pPr>
            <w:pStyle w:val="TOC1"/>
            <w:tabs>
              <w:tab w:val="right" w:leader="dot" w:pos="9350"/>
            </w:tabs>
            <w:rPr>
              <w:rFonts w:cstheme="minorBidi"/>
              <w:b w:val="0"/>
              <w:bCs w:val="0"/>
              <w:caps w:val="0"/>
              <w:noProof/>
              <w:sz w:val="24"/>
              <w:szCs w:val="24"/>
            </w:rPr>
          </w:pPr>
          <w:hyperlink w:anchor="_Toc165018404" w:history="1">
            <w:r w:rsidRPr="005B6F02">
              <w:rPr>
                <w:rStyle w:val="Hyperlink"/>
                <w:rFonts w:ascii="Times New Roman" w:hAnsi="Times New Roman" w:cs="Times New Roman"/>
                <w:noProof/>
              </w:rPr>
              <w:t>Usability Goals &amp; UX Goals</w:t>
            </w:r>
            <w:r>
              <w:rPr>
                <w:noProof/>
                <w:webHidden/>
              </w:rPr>
              <w:tab/>
            </w:r>
            <w:r>
              <w:rPr>
                <w:noProof/>
                <w:webHidden/>
              </w:rPr>
              <w:fldChar w:fldCharType="begin"/>
            </w:r>
            <w:r>
              <w:rPr>
                <w:noProof/>
                <w:webHidden/>
              </w:rPr>
              <w:instrText xml:space="preserve"> PAGEREF _Toc165018404 \h </w:instrText>
            </w:r>
            <w:r>
              <w:rPr>
                <w:noProof/>
                <w:webHidden/>
              </w:rPr>
            </w:r>
            <w:r>
              <w:rPr>
                <w:noProof/>
                <w:webHidden/>
              </w:rPr>
              <w:fldChar w:fldCharType="separate"/>
            </w:r>
            <w:r>
              <w:rPr>
                <w:noProof/>
                <w:webHidden/>
              </w:rPr>
              <w:t>7</w:t>
            </w:r>
            <w:r>
              <w:rPr>
                <w:noProof/>
                <w:webHidden/>
              </w:rPr>
              <w:fldChar w:fldCharType="end"/>
            </w:r>
          </w:hyperlink>
        </w:p>
        <w:p w14:paraId="3DDA3B14" w14:textId="32EAF0AF" w:rsidR="009C11D7" w:rsidRDefault="009C11D7">
          <w:pPr>
            <w:pStyle w:val="TOC1"/>
            <w:tabs>
              <w:tab w:val="right" w:leader="dot" w:pos="9350"/>
            </w:tabs>
            <w:rPr>
              <w:rFonts w:cstheme="minorBidi"/>
              <w:b w:val="0"/>
              <w:bCs w:val="0"/>
              <w:caps w:val="0"/>
              <w:noProof/>
              <w:sz w:val="24"/>
              <w:szCs w:val="24"/>
            </w:rPr>
          </w:pPr>
          <w:hyperlink w:anchor="_Toc165018405" w:history="1">
            <w:r w:rsidRPr="005B6F02">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_Toc165018405 \h </w:instrText>
            </w:r>
            <w:r>
              <w:rPr>
                <w:noProof/>
                <w:webHidden/>
              </w:rPr>
            </w:r>
            <w:r>
              <w:rPr>
                <w:noProof/>
                <w:webHidden/>
              </w:rPr>
              <w:fldChar w:fldCharType="separate"/>
            </w:r>
            <w:r>
              <w:rPr>
                <w:noProof/>
                <w:webHidden/>
              </w:rPr>
              <w:t>8</w:t>
            </w:r>
            <w:r>
              <w:rPr>
                <w:noProof/>
                <w:webHidden/>
              </w:rPr>
              <w:fldChar w:fldCharType="end"/>
            </w:r>
          </w:hyperlink>
        </w:p>
        <w:p w14:paraId="78194721" w14:textId="151AA136" w:rsidR="009C11D7" w:rsidRDefault="009C11D7">
          <w:pPr>
            <w:pStyle w:val="TOC1"/>
            <w:tabs>
              <w:tab w:val="right" w:leader="dot" w:pos="9350"/>
            </w:tabs>
            <w:rPr>
              <w:rFonts w:cstheme="minorBidi"/>
              <w:b w:val="0"/>
              <w:bCs w:val="0"/>
              <w:caps w:val="0"/>
              <w:noProof/>
              <w:sz w:val="24"/>
              <w:szCs w:val="24"/>
            </w:rPr>
          </w:pPr>
          <w:hyperlink w:anchor="_Toc165018406" w:history="1">
            <w:r w:rsidRPr="005B6F02">
              <w:rPr>
                <w:rStyle w:val="Hyperlink"/>
                <w:rFonts w:ascii="Times New Roman" w:hAnsi="Times New Roman" w:cs="Times New Roman"/>
                <w:noProof/>
              </w:rPr>
              <w:t>Sitemap</w:t>
            </w:r>
            <w:r>
              <w:rPr>
                <w:noProof/>
                <w:webHidden/>
              </w:rPr>
              <w:tab/>
            </w:r>
            <w:r>
              <w:rPr>
                <w:noProof/>
                <w:webHidden/>
              </w:rPr>
              <w:fldChar w:fldCharType="begin"/>
            </w:r>
            <w:r>
              <w:rPr>
                <w:noProof/>
                <w:webHidden/>
              </w:rPr>
              <w:instrText xml:space="preserve"> PAGEREF _Toc165018406 \h </w:instrText>
            </w:r>
            <w:r>
              <w:rPr>
                <w:noProof/>
                <w:webHidden/>
              </w:rPr>
            </w:r>
            <w:r>
              <w:rPr>
                <w:noProof/>
                <w:webHidden/>
              </w:rPr>
              <w:fldChar w:fldCharType="separate"/>
            </w:r>
            <w:r>
              <w:rPr>
                <w:noProof/>
                <w:webHidden/>
              </w:rPr>
              <w:t>9</w:t>
            </w:r>
            <w:r>
              <w:rPr>
                <w:noProof/>
                <w:webHidden/>
              </w:rPr>
              <w:fldChar w:fldCharType="end"/>
            </w:r>
          </w:hyperlink>
        </w:p>
        <w:p w14:paraId="7CCAA729" w14:textId="2F15FFA7" w:rsidR="009C11D7" w:rsidRDefault="009C11D7">
          <w:pPr>
            <w:pStyle w:val="TOC1"/>
            <w:tabs>
              <w:tab w:val="right" w:leader="dot" w:pos="9350"/>
            </w:tabs>
            <w:rPr>
              <w:rFonts w:cstheme="minorBidi"/>
              <w:b w:val="0"/>
              <w:bCs w:val="0"/>
              <w:caps w:val="0"/>
              <w:noProof/>
              <w:sz w:val="24"/>
              <w:szCs w:val="24"/>
            </w:rPr>
          </w:pPr>
          <w:hyperlink w:anchor="_Toc165018407" w:history="1">
            <w:r w:rsidRPr="005B6F02">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_Toc165018407 \h </w:instrText>
            </w:r>
            <w:r>
              <w:rPr>
                <w:noProof/>
                <w:webHidden/>
              </w:rPr>
            </w:r>
            <w:r>
              <w:rPr>
                <w:noProof/>
                <w:webHidden/>
              </w:rPr>
              <w:fldChar w:fldCharType="separate"/>
            </w:r>
            <w:r>
              <w:rPr>
                <w:noProof/>
                <w:webHidden/>
              </w:rPr>
              <w:t>10</w:t>
            </w:r>
            <w:r>
              <w:rPr>
                <w:noProof/>
                <w:webHidden/>
              </w:rPr>
              <w:fldChar w:fldCharType="end"/>
            </w:r>
          </w:hyperlink>
        </w:p>
        <w:p w14:paraId="6B090073" w14:textId="79FD7E69" w:rsidR="009C11D7" w:rsidRDefault="009C11D7">
          <w:r>
            <w:rPr>
              <w:b/>
              <w:bCs/>
              <w:noProof/>
            </w:rPr>
            <w:fldChar w:fldCharType="end"/>
          </w:r>
        </w:p>
      </w:sdtContent>
    </w:sdt>
    <w:p w14:paraId="49863542" w14:textId="77777777" w:rsidR="0051335E" w:rsidRDefault="0051335E">
      <w:pPr>
        <w:rPr>
          <w:rFonts w:ascii="Times New Roman" w:hAnsi="Times New Roman" w:cs="Times New Roman"/>
          <w:b/>
          <w:bCs/>
          <w:sz w:val="32"/>
          <w:szCs w:val="32"/>
        </w:rPr>
      </w:pPr>
    </w:p>
    <w:p w14:paraId="05A1207F" w14:textId="55DC6BA6" w:rsidR="00E44CA4" w:rsidRPr="009C11D7" w:rsidRDefault="0051335E" w:rsidP="009C11D7">
      <w:pPr>
        <w:rPr>
          <w:rFonts w:ascii="Times New Roman" w:hAnsi="Times New Roman" w:cs="Times New Roman"/>
          <w:b/>
          <w:bCs/>
          <w:sz w:val="32"/>
          <w:szCs w:val="32"/>
        </w:rPr>
      </w:pPr>
      <w:r>
        <w:rPr>
          <w:rFonts w:ascii="Times New Roman" w:hAnsi="Times New Roman" w:cs="Times New Roman"/>
          <w:b/>
          <w:bCs/>
          <w:sz w:val="32"/>
          <w:szCs w:val="32"/>
        </w:rPr>
        <w:br w:type="page"/>
      </w:r>
    </w:p>
    <w:p w14:paraId="6B813CC3" w14:textId="3D1CAACC" w:rsidR="00253EB0" w:rsidRDefault="00775205" w:rsidP="00CF5338">
      <w:pPr>
        <w:pStyle w:val="Heading1"/>
        <w:rPr>
          <w:rFonts w:ascii="Times New Roman" w:hAnsi="Times New Roman" w:cs="Times New Roman"/>
          <w:b/>
          <w:bCs/>
        </w:rPr>
      </w:pPr>
      <w:bookmarkStart w:id="0" w:name="_Toc165018397"/>
      <w:r w:rsidRPr="00CF5338">
        <w:rPr>
          <w:rFonts w:ascii="Times New Roman" w:hAnsi="Times New Roman" w:cs="Times New Roman"/>
          <w:b/>
          <w:bCs/>
        </w:rPr>
        <w:lastRenderedPageBreak/>
        <w:t>Problems That Needs to be Solved</w:t>
      </w:r>
      <w:bookmarkEnd w:id="0"/>
    </w:p>
    <w:p w14:paraId="0FD13598" w14:textId="77777777" w:rsidR="00CF5338" w:rsidRPr="00CF5338" w:rsidRDefault="00CF5338" w:rsidP="00CF5338"/>
    <w:p w14:paraId="4CC13D3B" w14:textId="77777777" w:rsidR="004A43B8" w:rsidRPr="00C84CEB" w:rsidRDefault="004A43B8" w:rsidP="004A43B8">
      <w:pPr>
        <w:autoSpaceDE w:val="0"/>
        <w:autoSpaceDN w:val="0"/>
        <w:adjustRightInd w:val="0"/>
        <w:spacing w:after="0" w:line="240" w:lineRule="auto"/>
        <w:jc w:val="left"/>
        <w:rPr>
          <w:rFonts w:ascii="Times New Roman" w:hAnsi="Times New Roman" w:cs="Times New Roman"/>
          <w:sz w:val="24"/>
          <w:szCs w:val="24"/>
          <w:lang w:val="en-US"/>
        </w:rPr>
      </w:pPr>
    </w:p>
    <w:p w14:paraId="2C56E0DE" w14:textId="5720742F" w:rsidR="004A43B8" w:rsidRPr="00C84CEB" w:rsidRDefault="004A43B8" w:rsidP="00A52A6C">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Online surveys have established themselves as a crucial tool for data collection and insight</w:t>
      </w:r>
      <w:r w:rsidR="00DA4E23" w:rsidRPr="00C84CEB">
        <w:rPr>
          <w:rFonts w:ascii="Times New Roman" w:hAnsi="Times New Roman" w:cs="Times New Roman"/>
          <w:sz w:val="24"/>
          <w:szCs w:val="24"/>
          <w:lang w:val="en-US"/>
        </w:rPr>
        <w:t>s</w:t>
      </w:r>
      <w:r w:rsidRPr="00C84CEB">
        <w:rPr>
          <w:rFonts w:ascii="Times New Roman" w:hAnsi="Times New Roman" w:cs="Times New Roman"/>
          <w:sz w:val="24"/>
          <w:szCs w:val="24"/>
          <w:lang w:val="en-US"/>
        </w:rPr>
        <w:t xml:space="preserve"> across various fields, yet many current systems frequently fall short of providing a truly user-friendly and efficient experience. For people and businesses looking for a complete solution to </w:t>
      </w:r>
      <w:proofErr w:type="gramStart"/>
      <w:r w:rsidRPr="00C84CEB">
        <w:rPr>
          <w:rFonts w:ascii="Times New Roman" w:hAnsi="Times New Roman" w:cs="Times New Roman"/>
          <w:sz w:val="24"/>
          <w:szCs w:val="24"/>
          <w:lang w:val="en-US"/>
        </w:rPr>
        <w:t>efficiently and easily conduct surveys</w:t>
      </w:r>
      <w:proofErr w:type="gramEnd"/>
      <w:r w:rsidRPr="00C84CEB">
        <w:rPr>
          <w:rFonts w:ascii="Times New Roman" w:hAnsi="Times New Roman" w:cs="Times New Roman"/>
          <w:sz w:val="24"/>
          <w:szCs w:val="24"/>
          <w:lang w:val="en-US"/>
        </w:rPr>
        <w:t xml:space="preserve">,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strives to address these problems.</w:t>
      </w:r>
    </w:p>
    <w:p w14:paraId="70D16F23" w14:textId="2DA18DA6" w:rsidR="00D70F21" w:rsidRPr="00C84CEB" w:rsidRDefault="00D70F21" w:rsidP="00A52A6C">
      <w:pPr>
        <w:autoSpaceDE w:val="0"/>
        <w:autoSpaceDN w:val="0"/>
        <w:adjustRightInd w:val="0"/>
        <w:spacing w:after="0" w:line="240" w:lineRule="auto"/>
        <w:rPr>
          <w:rFonts w:ascii="Times New Roman" w:hAnsi="Times New Roman" w:cs="Times New Roman"/>
          <w:sz w:val="24"/>
          <w:szCs w:val="24"/>
          <w:lang w:val="en-US"/>
        </w:rPr>
      </w:pPr>
    </w:p>
    <w:p w14:paraId="7B569D71" w14:textId="431BCC1E" w:rsidR="00465922" w:rsidRPr="00C84CEB" w:rsidRDefault="00465922" w:rsidP="00A52A6C">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Both survey creators and respondents may become frustrated while utilizing traditional survey platforms since they are difficult to use. The need to make the survey creation and response process more streamlined, simple, and user-friendly is what motivated the development of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By doing this, we enable users to easily construct surveys and promote greater engagement.</w:t>
      </w:r>
    </w:p>
    <w:p w14:paraId="1C7283BA" w14:textId="77777777" w:rsidR="00465922" w:rsidRPr="00C84CEB" w:rsidRDefault="00465922" w:rsidP="00A52A6C">
      <w:pPr>
        <w:autoSpaceDE w:val="0"/>
        <w:autoSpaceDN w:val="0"/>
        <w:adjustRightInd w:val="0"/>
        <w:spacing w:after="0" w:line="240" w:lineRule="auto"/>
        <w:rPr>
          <w:rFonts w:ascii="Times New Roman" w:hAnsi="Times New Roman" w:cs="Times New Roman"/>
          <w:sz w:val="24"/>
          <w:szCs w:val="24"/>
          <w:lang w:val="en-US"/>
        </w:rPr>
      </w:pPr>
    </w:p>
    <w:p w14:paraId="48937B49" w14:textId="70342E77" w:rsidR="00465922" w:rsidRPr="00C84CEB" w:rsidRDefault="00465922" w:rsidP="00A52A6C">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Many survey platforms are unable to alter the way surveys appear and feel, which leads to surveys that are unoriginal and unbranded. In order to enable users to customize their surveys to reflect their branding and tastes,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offers a wide range of customization possibilities. By adding a human touch, surveys project a more polished image and encourage participation.</w:t>
      </w:r>
    </w:p>
    <w:p w14:paraId="1CE77867" w14:textId="77777777" w:rsidR="00465922" w:rsidRPr="00C84CEB" w:rsidRDefault="00465922" w:rsidP="00A52A6C">
      <w:pPr>
        <w:autoSpaceDE w:val="0"/>
        <w:autoSpaceDN w:val="0"/>
        <w:adjustRightInd w:val="0"/>
        <w:spacing w:after="0" w:line="240" w:lineRule="auto"/>
        <w:rPr>
          <w:rFonts w:ascii="Times New Roman" w:hAnsi="Times New Roman" w:cs="Times New Roman"/>
          <w:sz w:val="24"/>
          <w:szCs w:val="24"/>
          <w:lang w:val="en-US"/>
        </w:rPr>
      </w:pPr>
    </w:p>
    <w:p w14:paraId="5BFBB059" w14:textId="28D7662F" w:rsidR="004A43B8" w:rsidRPr="00C84CEB" w:rsidRDefault="00465922" w:rsidP="00A52A6C">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Standard survey systems frequently offer few analysis capabilities, making it difficult to extract valuable insights from the data gathered. By providing strong data analysis capabilities like real-time reporting, data visualization, and statistical analysis,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aims to inspire people. This gives users the ability to base their decisions on the survey results in an informed manner.</w:t>
      </w:r>
    </w:p>
    <w:p w14:paraId="6A77EBB8" w14:textId="77777777" w:rsidR="00342CFC" w:rsidRPr="00C84CEB" w:rsidRDefault="00342CFC" w:rsidP="00342CFC">
      <w:pPr>
        <w:autoSpaceDE w:val="0"/>
        <w:autoSpaceDN w:val="0"/>
        <w:adjustRightInd w:val="0"/>
        <w:spacing w:after="0" w:line="240" w:lineRule="auto"/>
        <w:rPr>
          <w:rFonts w:ascii="Times New Roman" w:hAnsi="Times New Roman" w:cs="Times New Roman"/>
          <w:sz w:val="24"/>
          <w:szCs w:val="24"/>
          <w:lang w:val="en-US"/>
        </w:rPr>
      </w:pPr>
    </w:p>
    <w:p w14:paraId="124456EC" w14:textId="36BF4D5A" w:rsidR="00342CFC" w:rsidRPr="00C84CEB" w:rsidRDefault="00342CFC" w:rsidP="00A52A6C">
      <w:pPr>
        <w:spacing w:after="120"/>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Traditional surveys can frequently be dull and fail to draw respondents' attention. The goal of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is</w:t>
      </w:r>
      <w:r w:rsidR="002B3B35">
        <w:rPr>
          <w:rFonts w:ascii="Times New Roman" w:hAnsi="Times New Roman" w:cs="Times New Roman"/>
          <w:sz w:val="24"/>
          <w:szCs w:val="24"/>
          <w:lang w:val="en-US"/>
        </w:rPr>
        <w:t xml:space="preserve"> </w:t>
      </w:r>
      <w:r w:rsidRPr="00C84CEB">
        <w:rPr>
          <w:rFonts w:ascii="Times New Roman" w:hAnsi="Times New Roman" w:cs="Times New Roman"/>
          <w:sz w:val="24"/>
          <w:szCs w:val="24"/>
          <w:lang w:val="en-US"/>
        </w:rPr>
        <w:t>to</w:t>
      </w:r>
      <w:r w:rsidR="002B3B35">
        <w:rPr>
          <w:rFonts w:ascii="Times New Roman" w:hAnsi="Times New Roman" w:cs="Times New Roman"/>
          <w:sz w:val="24"/>
          <w:szCs w:val="24"/>
          <w:lang w:val="en-US"/>
        </w:rPr>
        <w:t xml:space="preserve"> </w:t>
      </w:r>
      <w:r w:rsidRPr="00C84CEB">
        <w:rPr>
          <w:rFonts w:ascii="Times New Roman" w:hAnsi="Times New Roman" w:cs="Times New Roman"/>
          <w:sz w:val="24"/>
          <w:szCs w:val="24"/>
          <w:lang w:val="en-US"/>
        </w:rPr>
        <w:t>include interactive aspects including conditional branching, multimedia integration, and gamification components. These factors enhance response rates and make surveys more interesting.</w:t>
      </w:r>
    </w:p>
    <w:p w14:paraId="150C5484" w14:textId="128BB6B5" w:rsidR="00342CFC" w:rsidRPr="00C84CEB" w:rsidRDefault="00342CFC" w:rsidP="00A52A6C">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Online surveys place a high priority on privacy and data protection.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is driven to offer strong security features to safeguard both the data of survey designers and respondents' privacy. We foster user trust by upholding data confidentiality and integrity.</w:t>
      </w:r>
    </w:p>
    <w:p w14:paraId="14ED0251" w14:textId="0AB1D246" w:rsidR="00342CFC" w:rsidRPr="00C84CEB" w:rsidRDefault="00342CFC" w:rsidP="00A52A6C">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In today's digital world, accessibility is a major challenge. The goal of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is to make sure that all users, including those with disabilities, can access the surveys that are created on the platform. We encourage inclusivity and guarantee that survey results reflect a varied community by providing accessible survey templates and features.</w:t>
      </w:r>
    </w:p>
    <w:p w14:paraId="18719FBE" w14:textId="45DE09AA" w:rsidR="00342CFC" w:rsidRPr="00C84CEB" w:rsidRDefault="00342CFC" w:rsidP="00A52A6C">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In many firms, teamwork is necessary to design and interpret surveys.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is driven to offer collaboration tools that let numerous people work on surveys at once and effortlessly share insights.</w:t>
      </w:r>
    </w:p>
    <w:p w14:paraId="544CC9F4" w14:textId="20EC8A15" w:rsidR="00D04A32" w:rsidRPr="00C84CEB" w:rsidRDefault="00342CFC" w:rsidP="00A52A6C">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Effective usage of a survey platform might be hampered by inadequate customer assistance and training. The goal of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is to empower users to utilize the platform to its full potential by providing first-rate customer service and educational materials.</w:t>
      </w:r>
    </w:p>
    <w:p w14:paraId="1B49872C" w14:textId="16FAF36B" w:rsidR="00E8043E" w:rsidRPr="00C84CEB" w:rsidRDefault="00E8043E" w:rsidP="00A52A6C">
      <w:pPr>
        <w:rPr>
          <w:rFonts w:ascii="Times New Roman" w:hAnsi="Times New Roman" w:cs="Times New Roman"/>
          <w:sz w:val="24"/>
          <w:szCs w:val="24"/>
          <w:lang w:val="en-US"/>
        </w:rPr>
      </w:pPr>
      <w:r w:rsidRPr="00C84CEB">
        <w:rPr>
          <w:rFonts w:ascii="Times New Roman" w:hAnsi="Times New Roman" w:cs="Times New Roman"/>
          <w:sz w:val="24"/>
          <w:szCs w:val="24"/>
          <w:lang w:val="en-US"/>
        </w:rPr>
        <w:lastRenderedPageBreak/>
        <w:t xml:space="preserve">Overall,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seeks to transform the field of online surveys by solving current shortcomings and offering a comprehensive, user-friendly, and feature-rich platform. Our objective is to enable people, companies, and organizations to successfully acquire important data and insights, ensuring that surveys develop into a potent instrument for decision-making and research across a range of fields.</w:t>
      </w:r>
    </w:p>
    <w:p w14:paraId="43619F22" w14:textId="77777777" w:rsidR="00676E02" w:rsidRDefault="00676E02" w:rsidP="00022BB0">
      <w:pPr>
        <w:rPr>
          <w:rFonts w:ascii="AppleSystemUIFont" w:hAnsi="AppleSystemUIFont" w:cs="AppleSystemUIFont"/>
          <w:sz w:val="26"/>
          <w:szCs w:val="26"/>
          <w:lang w:val="en-US"/>
        </w:rPr>
      </w:pPr>
    </w:p>
    <w:p w14:paraId="49E56511" w14:textId="3FDE513B" w:rsidR="00306785" w:rsidRPr="00CF5338" w:rsidRDefault="00775205" w:rsidP="00CF5338">
      <w:pPr>
        <w:pStyle w:val="Heading1"/>
        <w:rPr>
          <w:rFonts w:ascii="Times New Roman" w:hAnsi="Times New Roman" w:cs="Times New Roman"/>
          <w:b/>
          <w:bCs/>
        </w:rPr>
      </w:pPr>
      <w:bookmarkStart w:id="1" w:name="_Toc165018398"/>
      <w:r w:rsidRPr="00CF5338">
        <w:rPr>
          <w:rFonts w:ascii="Times New Roman" w:hAnsi="Times New Roman" w:cs="Times New Roman"/>
          <w:b/>
          <w:bCs/>
        </w:rPr>
        <w:t>Motivation</w:t>
      </w:r>
      <w:bookmarkEnd w:id="1"/>
    </w:p>
    <w:p w14:paraId="4EDF0E9D" w14:textId="77777777" w:rsidR="00065EE2" w:rsidRDefault="00065EE2" w:rsidP="003961F7">
      <w:pPr>
        <w:rPr>
          <w:rFonts w:ascii="Times New Roman" w:hAnsi="Times New Roman" w:cs="Times New Roman"/>
          <w:b/>
          <w:bCs/>
          <w:sz w:val="32"/>
          <w:szCs w:val="32"/>
        </w:rPr>
      </w:pPr>
    </w:p>
    <w:p w14:paraId="47FE1BA8" w14:textId="7A8A7E6F" w:rsidR="00EB1585" w:rsidRPr="00C84CEB" w:rsidRDefault="00EB1585"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The combination of a personal interest, professional expertise, and a sincere desire to have an influence led me to start this project. A project that has a strong feeling of resonance for me is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an online survey system.</w:t>
      </w:r>
    </w:p>
    <w:p w14:paraId="2E216F0C" w14:textId="3082FF10" w:rsidR="00EB1585" w:rsidRPr="00C84CEB" w:rsidRDefault="00EE1D26"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My passion in technology and its potential to improve user experiences and optimize procedures is what motivates me most of all. Developing a </w:t>
      </w:r>
      <w:proofErr w:type="gramStart"/>
      <w:r w:rsidRPr="00C84CEB">
        <w:rPr>
          <w:rFonts w:ascii="Times New Roman" w:hAnsi="Times New Roman" w:cs="Times New Roman"/>
          <w:sz w:val="24"/>
          <w:szCs w:val="24"/>
          <w:lang w:val="en-US"/>
        </w:rPr>
        <w:t>cutting-edge survey platform fits</w:t>
      </w:r>
      <w:proofErr w:type="gramEnd"/>
      <w:r w:rsidRPr="00C84CEB">
        <w:rPr>
          <w:rFonts w:ascii="Times New Roman" w:hAnsi="Times New Roman" w:cs="Times New Roman"/>
          <w:sz w:val="24"/>
          <w:szCs w:val="24"/>
          <w:lang w:val="en-US"/>
        </w:rPr>
        <w:t xml:space="preserve"> in nicely with my enthusiasm for innovation because I have always been captivated by the revolutionary potential of digital tools.</w:t>
      </w:r>
    </w:p>
    <w:p w14:paraId="2C7FDB63" w14:textId="145C1466" w:rsidR="00EE1D26" w:rsidRPr="00C84CEB" w:rsidRDefault="00A603A9"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My professional experience in database development and user experience design has also made me aware of the drawbacks of current survey systems. This first-hand encounter has highlighted the need for a more adaptable, data-driven, and user-friendly approach. I can't wait to take on this challenge head-on.</w:t>
      </w:r>
    </w:p>
    <w:p w14:paraId="26764A3A" w14:textId="77777777" w:rsidR="004F0619" w:rsidRPr="00C84CEB" w:rsidRDefault="004F0619"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The purpose behind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is to enable people, companies, and organizations to efficiently acquire insightful data on a larger scale. Strong data gathering and analysis, in my opinion, are necessary for advancement in a variety of fields, including academics, market research, and other areas, as well as for informed decision-making.</w:t>
      </w:r>
    </w:p>
    <w:p w14:paraId="230A5C21" w14:textId="77777777" w:rsidR="004F0619" w:rsidRPr="00C84CEB" w:rsidRDefault="004F0619" w:rsidP="003961F7">
      <w:pPr>
        <w:autoSpaceDE w:val="0"/>
        <w:autoSpaceDN w:val="0"/>
        <w:adjustRightInd w:val="0"/>
        <w:spacing w:after="0" w:line="240" w:lineRule="auto"/>
        <w:rPr>
          <w:rFonts w:ascii="Times New Roman" w:hAnsi="Times New Roman" w:cs="Times New Roman"/>
          <w:sz w:val="24"/>
          <w:szCs w:val="24"/>
          <w:lang w:val="en-US"/>
        </w:rPr>
      </w:pPr>
    </w:p>
    <w:p w14:paraId="2B874EC5" w14:textId="3D1943DA" w:rsidR="00A603A9" w:rsidRPr="00C84CEB" w:rsidRDefault="00843849"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The </w:t>
      </w:r>
      <w:r w:rsidR="004F0619" w:rsidRPr="00C84CEB">
        <w:rPr>
          <w:rFonts w:ascii="Times New Roman" w:hAnsi="Times New Roman" w:cs="Times New Roman"/>
          <w:sz w:val="24"/>
          <w:szCs w:val="24"/>
          <w:lang w:val="en-US"/>
        </w:rPr>
        <w:t xml:space="preserve">opportunity to increase survey accessibility and </w:t>
      </w:r>
      <w:proofErr w:type="gramStart"/>
      <w:r w:rsidR="004F0619" w:rsidRPr="00C84CEB">
        <w:rPr>
          <w:rFonts w:ascii="Times New Roman" w:hAnsi="Times New Roman" w:cs="Times New Roman"/>
          <w:sz w:val="24"/>
          <w:szCs w:val="24"/>
          <w:lang w:val="en-US"/>
        </w:rPr>
        <w:t>diversity, and</w:t>
      </w:r>
      <w:proofErr w:type="gramEnd"/>
      <w:r w:rsidR="004F0619" w:rsidRPr="00C84CEB">
        <w:rPr>
          <w:rFonts w:ascii="Times New Roman" w:hAnsi="Times New Roman" w:cs="Times New Roman"/>
          <w:sz w:val="24"/>
          <w:szCs w:val="24"/>
          <w:lang w:val="en-US"/>
        </w:rPr>
        <w:t xml:space="preserve"> ensur</w:t>
      </w:r>
      <w:r w:rsidRPr="00C84CEB">
        <w:rPr>
          <w:rFonts w:ascii="Times New Roman" w:hAnsi="Times New Roman" w:cs="Times New Roman"/>
          <w:sz w:val="24"/>
          <w:szCs w:val="24"/>
          <w:lang w:val="en-US"/>
        </w:rPr>
        <w:t>ing</w:t>
      </w:r>
      <w:r w:rsidR="004F0619" w:rsidRPr="00C84CEB">
        <w:rPr>
          <w:rFonts w:ascii="Times New Roman" w:hAnsi="Times New Roman" w:cs="Times New Roman"/>
          <w:sz w:val="24"/>
          <w:szCs w:val="24"/>
          <w:lang w:val="en-US"/>
        </w:rPr>
        <w:t xml:space="preserve"> data security is not only personally fulfilling but also socially responsible.</w:t>
      </w:r>
      <w:r w:rsidR="00536B43" w:rsidRPr="00C84CEB">
        <w:rPr>
          <w:rFonts w:ascii="Times New Roman" w:hAnsi="Times New Roman" w:cs="Times New Roman"/>
          <w:sz w:val="24"/>
          <w:szCs w:val="24"/>
          <w:lang w:val="en-US"/>
        </w:rPr>
        <w:t xml:space="preserve"> What genuinely motivates me about this project is the possibility it provides for genuine change in the world of online surveys.</w:t>
      </w:r>
    </w:p>
    <w:p w14:paraId="6617BF87" w14:textId="77777777" w:rsidR="00676E02" w:rsidRDefault="00676E02" w:rsidP="004F0619">
      <w:pPr>
        <w:rPr>
          <w:rFonts w:ascii="AppleSystemUIFont" w:hAnsi="AppleSystemUIFont" w:cs="AppleSystemUIFont"/>
          <w:sz w:val="26"/>
          <w:szCs w:val="26"/>
          <w:lang w:val="en-US"/>
        </w:rPr>
      </w:pPr>
    </w:p>
    <w:p w14:paraId="473DE69B" w14:textId="10002CCC" w:rsidR="006541F2" w:rsidRPr="00CF5338" w:rsidRDefault="001D00C3" w:rsidP="00CF5338">
      <w:pPr>
        <w:pStyle w:val="Heading1"/>
        <w:rPr>
          <w:rFonts w:ascii="Times New Roman" w:hAnsi="Times New Roman" w:cs="Times New Roman"/>
          <w:b/>
          <w:bCs/>
        </w:rPr>
      </w:pPr>
      <w:bookmarkStart w:id="2" w:name="_Toc165018399"/>
      <w:r w:rsidRPr="00CF5338">
        <w:rPr>
          <w:rFonts w:ascii="Times New Roman" w:hAnsi="Times New Roman" w:cs="Times New Roman"/>
          <w:b/>
          <w:bCs/>
        </w:rPr>
        <w:t>Brainstorming Session</w:t>
      </w:r>
      <w:bookmarkEnd w:id="2"/>
    </w:p>
    <w:p w14:paraId="71C3469A" w14:textId="77777777" w:rsidR="006541F2" w:rsidRDefault="006541F2" w:rsidP="001D00C3">
      <w:pPr>
        <w:rPr>
          <w:rFonts w:ascii="Times New Roman" w:hAnsi="Times New Roman" w:cs="Times New Roman"/>
          <w:b/>
          <w:bCs/>
          <w:sz w:val="32"/>
          <w:szCs w:val="32"/>
        </w:rPr>
      </w:pPr>
    </w:p>
    <w:p w14:paraId="68AE0E64" w14:textId="3A3D906C" w:rsidR="001D00C3" w:rsidRPr="00C84CEB" w:rsidRDefault="001D00C3" w:rsidP="001D00C3">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Collaborative talks with family members, friends, and work colleagues were held during the brainstorming session for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an online survey system. Our objective was to identify problems with the current state of online surveys and investigate how we may develop a solution </w:t>
      </w:r>
      <w:r w:rsidRPr="00C84CEB">
        <w:rPr>
          <w:rFonts w:ascii="Times New Roman" w:hAnsi="Times New Roman" w:cs="Times New Roman"/>
          <w:sz w:val="24"/>
          <w:szCs w:val="24"/>
          <w:lang w:val="en-US"/>
        </w:rPr>
        <w:lastRenderedPageBreak/>
        <w:t>that effectively solves these problems. Here is a summary of the major points raised throughout these sessions:</w:t>
      </w:r>
    </w:p>
    <w:p w14:paraId="66DA4B22" w14:textId="27D17C52" w:rsidR="001D00C3" w:rsidRPr="00C84CEB" w:rsidRDefault="003A0ACD" w:rsidP="003A0ACD">
      <w:pPr>
        <w:pStyle w:val="ListParagraph"/>
        <w:numPr>
          <w:ilvl w:val="0"/>
          <w:numId w:val="1"/>
        </w:numPr>
        <w:rPr>
          <w:rFonts w:ascii="Times New Roman" w:hAnsi="Times New Roman" w:cs="Times New Roman"/>
          <w:b/>
          <w:bCs/>
          <w:sz w:val="24"/>
          <w:szCs w:val="24"/>
        </w:rPr>
      </w:pPr>
      <w:r w:rsidRPr="00C84CEB">
        <w:rPr>
          <w:rFonts w:ascii="Times New Roman" w:hAnsi="Times New Roman" w:cs="Times New Roman"/>
          <w:sz w:val="24"/>
          <w:szCs w:val="24"/>
          <w:lang w:val="en-US"/>
        </w:rPr>
        <w:t>We started off by discussing our individual online survey experiences. The difficulties of evaluating survey data and frustrations with complicated survey design interfaces were among the main issues that emerged.</w:t>
      </w:r>
    </w:p>
    <w:p w14:paraId="5C99AD6F" w14:textId="228B5B68" w:rsidR="003A0ACD" w:rsidRPr="00C84CEB" w:rsidRDefault="003A0ACD" w:rsidP="003A0ACD">
      <w:pPr>
        <w:pStyle w:val="ListParagraph"/>
        <w:numPr>
          <w:ilvl w:val="0"/>
          <w:numId w:val="1"/>
        </w:numPr>
        <w:rPr>
          <w:rFonts w:ascii="Times New Roman" w:hAnsi="Times New Roman" w:cs="Times New Roman"/>
          <w:b/>
          <w:bCs/>
          <w:sz w:val="24"/>
          <w:szCs w:val="24"/>
        </w:rPr>
      </w:pPr>
      <w:r w:rsidRPr="00C84CEB">
        <w:rPr>
          <w:rFonts w:ascii="Times New Roman" w:hAnsi="Times New Roman" w:cs="Times New Roman"/>
          <w:sz w:val="24"/>
          <w:szCs w:val="24"/>
          <w:lang w:val="en-US"/>
        </w:rPr>
        <w:t>Each participant in the brainstorming session discussed their survey-related motivations and experiences. Some had issues with their academic research, while others had issues with their corporate settings. Our motivation to find a solution was strengthened by this sense of personal connection to the issue.</w:t>
      </w:r>
    </w:p>
    <w:p w14:paraId="573E5A21" w14:textId="043BA161" w:rsidR="003A0ACD" w:rsidRPr="00C84CEB" w:rsidRDefault="003A0ACD" w:rsidP="003A0ACD">
      <w:pPr>
        <w:pStyle w:val="ListParagraph"/>
        <w:numPr>
          <w:ilvl w:val="0"/>
          <w:numId w:val="1"/>
        </w:numPr>
        <w:rPr>
          <w:rFonts w:ascii="Times New Roman" w:hAnsi="Times New Roman" w:cs="Times New Roman"/>
          <w:b/>
          <w:bCs/>
          <w:sz w:val="24"/>
          <w:szCs w:val="24"/>
        </w:rPr>
      </w:pPr>
      <w:r w:rsidRPr="00C84CEB">
        <w:rPr>
          <w:rFonts w:ascii="Times New Roman" w:hAnsi="Times New Roman" w:cs="Times New Roman"/>
          <w:sz w:val="24"/>
          <w:szCs w:val="24"/>
          <w:lang w:val="en-US"/>
        </w:rPr>
        <w:t xml:space="preserve">We then approached the potential users, such as professionals, researchers, and </w:t>
      </w:r>
      <w:proofErr w:type="gramStart"/>
      <w:r w:rsidRPr="00C84CEB">
        <w:rPr>
          <w:rFonts w:ascii="Times New Roman" w:hAnsi="Times New Roman" w:cs="Times New Roman"/>
          <w:sz w:val="24"/>
          <w:szCs w:val="24"/>
          <w:lang w:val="en-US"/>
        </w:rPr>
        <w:t>business people</w:t>
      </w:r>
      <w:proofErr w:type="gramEnd"/>
      <w:r w:rsidRPr="00C84CEB">
        <w:rPr>
          <w:rFonts w:ascii="Times New Roman" w:hAnsi="Times New Roman" w:cs="Times New Roman"/>
          <w:sz w:val="24"/>
          <w:szCs w:val="24"/>
          <w:lang w:val="en-US"/>
        </w:rPr>
        <w:t>, to get their views and learn about their issues with surveys.</w:t>
      </w:r>
    </w:p>
    <w:p w14:paraId="7EAAA64E" w14:textId="1207CE1B" w:rsidR="003A0ACD" w:rsidRPr="00C84CEB" w:rsidRDefault="003A0ACD" w:rsidP="003A0ACD">
      <w:pPr>
        <w:pStyle w:val="ListParagraph"/>
        <w:numPr>
          <w:ilvl w:val="0"/>
          <w:numId w:val="1"/>
        </w:numPr>
        <w:rPr>
          <w:rFonts w:ascii="Times New Roman" w:hAnsi="Times New Roman" w:cs="Times New Roman"/>
          <w:b/>
          <w:bCs/>
          <w:sz w:val="24"/>
          <w:szCs w:val="24"/>
        </w:rPr>
      </w:pPr>
      <w:r w:rsidRPr="00C84CEB">
        <w:rPr>
          <w:rFonts w:ascii="Times New Roman" w:hAnsi="Times New Roman" w:cs="Times New Roman"/>
          <w:sz w:val="24"/>
          <w:szCs w:val="24"/>
          <w:lang w:val="en-US"/>
        </w:rPr>
        <w:t>It was essential to involve colleagues who had knowledge of software development and user experience design. So, with their suggestions, we were able to discuss the technical details of developing an online survey system.</w:t>
      </w:r>
    </w:p>
    <w:p w14:paraId="3AD2E52A" w14:textId="58A5624F" w:rsidR="008A349E" w:rsidRPr="0051335E" w:rsidRDefault="00052DA2" w:rsidP="0051335E">
      <w:pPr>
        <w:pStyle w:val="ListParagraph"/>
        <w:numPr>
          <w:ilvl w:val="0"/>
          <w:numId w:val="1"/>
        </w:numPr>
        <w:rPr>
          <w:rFonts w:ascii="Times New Roman" w:hAnsi="Times New Roman" w:cs="Times New Roman"/>
          <w:b/>
          <w:bCs/>
          <w:sz w:val="24"/>
          <w:szCs w:val="24"/>
        </w:rPr>
      </w:pPr>
      <w:r w:rsidRPr="00C84CEB">
        <w:rPr>
          <w:rFonts w:ascii="Times New Roman" w:hAnsi="Times New Roman" w:cs="Times New Roman"/>
          <w:sz w:val="24"/>
          <w:szCs w:val="24"/>
          <w:lang w:val="en-US"/>
        </w:rPr>
        <w:t xml:space="preserve">Finally, the idea for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was inspired by these brainstorming sessions. The project's primary motivations originated from the need to streamline the survey creation process, and guarantee accessibility and data security. Our desire to have a positive influence on the field of online surveys pushed us, and this process of group brainstorming laid the basis for the development of our project.</w:t>
      </w:r>
    </w:p>
    <w:p w14:paraId="396307B2" w14:textId="606EFE36" w:rsidR="00676E02" w:rsidRPr="00CF5338" w:rsidRDefault="00514852" w:rsidP="00CF5338">
      <w:pPr>
        <w:pStyle w:val="Heading1"/>
        <w:rPr>
          <w:rFonts w:ascii="Times New Roman" w:hAnsi="Times New Roman" w:cs="Times New Roman"/>
          <w:b/>
          <w:bCs/>
        </w:rPr>
      </w:pPr>
      <w:bookmarkStart w:id="3" w:name="_Toc165018400"/>
      <w:r w:rsidRPr="00CF5338">
        <w:rPr>
          <w:rFonts w:ascii="Times New Roman" w:hAnsi="Times New Roman" w:cs="Times New Roman"/>
          <w:b/>
          <w:bCs/>
        </w:rPr>
        <w:t>Research</w:t>
      </w:r>
      <w:bookmarkEnd w:id="3"/>
    </w:p>
    <w:p w14:paraId="1D1B4DA3" w14:textId="77777777" w:rsidR="0098062B" w:rsidRDefault="0098062B" w:rsidP="00514852">
      <w:pPr>
        <w:rPr>
          <w:rFonts w:ascii="Times New Roman" w:hAnsi="Times New Roman" w:cs="Times New Roman"/>
          <w:b/>
          <w:bCs/>
          <w:sz w:val="32"/>
          <w:szCs w:val="32"/>
        </w:rPr>
      </w:pPr>
    </w:p>
    <w:p w14:paraId="5384B8FB" w14:textId="34E55B70" w:rsidR="00DB6C6D" w:rsidRPr="00C84CEB" w:rsidRDefault="00D1736C"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I</w:t>
      </w:r>
      <w:r w:rsidR="00D62716" w:rsidRPr="00C84CEB">
        <w:rPr>
          <w:rFonts w:ascii="Times New Roman" w:hAnsi="Times New Roman" w:cs="Times New Roman"/>
          <w:sz w:val="24"/>
          <w:szCs w:val="24"/>
          <w:lang w:val="en-US"/>
        </w:rPr>
        <w:t xml:space="preserve"> conducted a thorough analysis of the existing survey platforms as part of the research for the </w:t>
      </w:r>
      <w:proofErr w:type="spellStart"/>
      <w:r w:rsidR="00D62716" w:rsidRPr="00C84CEB">
        <w:rPr>
          <w:rFonts w:ascii="Times New Roman" w:hAnsi="Times New Roman" w:cs="Times New Roman"/>
          <w:sz w:val="24"/>
          <w:szCs w:val="24"/>
          <w:lang w:val="en-US"/>
        </w:rPr>
        <w:t>SurveyPro</w:t>
      </w:r>
      <w:proofErr w:type="spellEnd"/>
      <w:r w:rsidR="00D62716" w:rsidRPr="00C84CEB">
        <w:rPr>
          <w:rFonts w:ascii="Times New Roman" w:hAnsi="Times New Roman" w:cs="Times New Roman"/>
          <w:sz w:val="24"/>
          <w:szCs w:val="24"/>
          <w:lang w:val="en-US"/>
        </w:rPr>
        <w:t xml:space="preserve"> proposal, an online survey system website, in order to understand the current competitive environment and identify gaps that </w:t>
      </w:r>
      <w:proofErr w:type="spellStart"/>
      <w:r w:rsidR="00D62716" w:rsidRPr="00C84CEB">
        <w:rPr>
          <w:rFonts w:ascii="Times New Roman" w:hAnsi="Times New Roman" w:cs="Times New Roman"/>
          <w:sz w:val="24"/>
          <w:szCs w:val="24"/>
          <w:lang w:val="en-US"/>
        </w:rPr>
        <w:t>SurveyPro</w:t>
      </w:r>
      <w:proofErr w:type="spellEnd"/>
      <w:r w:rsidR="00D62716" w:rsidRPr="00C84CEB">
        <w:rPr>
          <w:rFonts w:ascii="Times New Roman" w:hAnsi="Times New Roman" w:cs="Times New Roman"/>
          <w:sz w:val="24"/>
          <w:szCs w:val="24"/>
          <w:lang w:val="en-US"/>
        </w:rPr>
        <w:t xml:space="preserve"> can fill. There are a number of reputable survey systems available right now, including SurveyMonkey, Google Forms, </w:t>
      </w:r>
      <w:proofErr w:type="spellStart"/>
      <w:r w:rsidR="00D62716" w:rsidRPr="00C84CEB">
        <w:rPr>
          <w:rFonts w:ascii="Times New Roman" w:hAnsi="Times New Roman" w:cs="Times New Roman"/>
          <w:sz w:val="24"/>
          <w:szCs w:val="24"/>
          <w:lang w:val="en-US"/>
        </w:rPr>
        <w:t>Typeform</w:t>
      </w:r>
      <w:proofErr w:type="spellEnd"/>
      <w:r w:rsidR="00D62716" w:rsidRPr="00C84CEB">
        <w:rPr>
          <w:rFonts w:ascii="Times New Roman" w:hAnsi="Times New Roman" w:cs="Times New Roman"/>
          <w:sz w:val="24"/>
          <w:szCs w:val="24"/>
          <w:lang w:val="en-US"/>
        </w:rPr>
        <w:t>, and Qualtrics. These systems do have advantages, but they also have drawbacks, like difficult data processing and complex user interfaces.</w:t>
      </w:r>
    </w:p>
    <w:p w14:paraId="68CC1EC6" w14:textId="418AFCE3" w:rsidR="00DB6C6D" w:rsidRPr="00C84CEB" w:rsidRDefault="00DB6C6D"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According to my research, there is a critical need for a platform like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that can address these drawbacks and provide a more streamlined, user-centric, and feature-rich experience. The following significant findings </w:t>
      </w:r>
      <w:r w:rsidR="002B623A" w:rsidRPr="00C84CEB">
        <w:rPr>
          <w:rFonts w:ascii="Times New Roman" w:hAnsi="Times New Roman" w:cs="Times New Roman"/>
          <w:sz w:val="24"/>
          <w:szCs w:val="24"/>
          <w:lang w:val="en-US"/>
        </w:rPr>
        <w:t>serve as a motivating force for this need:</w:t>
      </w:r>
    </w:p>
    <w:p w14:paraId="0C1469B5" w14:textId="73583072" w:rsidR="002B623A" w:rsidRPr="00C84CEB" w:rsidRDefault="002B623A" w:rsidP="003961F7">
      <w:pPr>
        <w:pStyle w:val="ListParagraph"/>
        <w:numPr>
          <w:ilvl w:val="0"/>
          <w:numId w:val="3"/>
        </w:numPr>
        <w:rPr>
          <w:rFonts w:ascii="Times New Roman" w:hAnsi="Times New Roman" w:cs="Times New Roman"/>
          <w:b/>
          <w:bCs/>
          <w:sz w:val="24"/>
          <w:szCs w:val="24"/>
        </w:rPr>
      </w:pPr>
      <w:r w:rsidRPr="00C84CEB">
        <w:rPr>
          <w:rFonts w:ascii="Times New Roman" w:hAnsi="Times New Roman" w:cs="Times New Roman"/>
          <w:sz w:val="24"/>
          <w:szCs w:val="24"/>
          <w:lang w:val="en-US"/>
        </w:rPr>
        <w:t>The lack of engagement in traditional surveys might result in lower response rates and less informative data.</w:t>
      </w:r>
    </w:p>
    <w:p w14:paraId="66A47E51" w14:textId="77777777" w:rsidR="002B623A" w:rsidRPr="00C84CEB" w:rsidRDefault="002B623A" w:rsidP="003961F7">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Users frequently struggle to derive useful insights from survey results due to the lack of effective data analysis capabilities on survey platforms.</w:t>
      </w:r>
    </w:p>
    <w:p w14:paraId="19477D74" w14:textId="135CA98F" w:rsidR="002B623A" w:rsidRPr="00C84CEB" w:rsidRDefault="002B623A" w:rsidP="003961F7">
      <w:pPr>
        <w:pStyle w:val="ListParagraph"/>
        <w:numPr>
          <w:ilvl w:val="0"/>
          <w:numId w:val="3"/>
        </w:numPr>
        <w:rPr>
          <w:rFonts w:ascii="Times New Roman" w:hAnsi="Times New Roman" w:cs="Times New Roman"/>
          <w:b/>
          <w:bCs/>
          <w:sz w:val="24"/>
          <w:szCs w:val="24"/>
        </w:rPr>
      </w:pPr>
      <w:r w:rsidRPr="00C84CEB">
        <w:rPr>
          <w:rFonts w:ascii="Times New Roman" w:hAnsi="Times New Roman" w:cs="Times New Roman"/>
          <w:sz w:val="24"/>
          <w:szCs w:val="24"/>
          <w:lang w:val="en-US"/>
        </w:rPr>
        <w:t>The primary concern is making sure surveys are accessible to everyone, including those with impairments, and it's possible that current platforms don't entirely meet these needs.</w:t>
      </w:r>
    </w:p>
    <w:p w14:paraId="52124DE7" w14:textId="773627AA" w:rsidR="002B623A" w:rsidRPr="00C84CEB" w:rsidRDefault="002B623A" w:rsidP="003961F7">
      <w:pPr>
        <w:pStyle w:val="ListParagraph"/>
        <w:numPr>
          <w:ilvl w:val="0"/>
          <w:numId w:val="3"/>
        </w:numPr>
        <w:rPr>
          <w:rFonts w:ascii="Times New Roman" w:hAnsi="Times New Roman" w:cs="Times New Roman"/>
          <w:b/>
          <w:bCs/>
          <w:sz w:val="24"/>
          <w:szCs w:val="24"/>
        </w:rPr>
      </w:pPr>
      <w:r w:rsidRPr="00C84CEB">
        <w:rPr>
          <w:rFonts w:ascii="Times New Roman" w:hAnsi="Times New Roman" w:cs="Times New Roman"/>
          <w:sz w:val="24"/>
          <w:szCs w:val="24"/>
          <w:lang w:val="en-US"/>
        </w:rPr>
        <w:lastRenderedPageBreak/>
        <w:t>Users frequently run into limitations when trying to customize the look and branding of surveys, which leads to generic and unbranded surveys.</w:t>
      </w:r>
    </w:p>
    <w:p w14:paraId="1F2AAF82" w14:textId="77777777" w:rsidR="00057C15" w:rsidRPr="00C84CEB" w:rsidRDefault="002B623A" w:rsidP="003961F7">
      <w:pPr>
        <w:pStyle w:val="ListParagraph"/>
        <w:numPr>
          <w:ilvl w:val="0"/>
          <w:numId w:val="3"/>
        </w:numPr>
        <w:rPr>
          <w:rFonts w:ascii="Times New Roman" w:hAnsi="Times New Roman" w:cs="Times New Roman"/>
          <w:b/>
          <w:bCs/>
          <w:sz w:val="24"/>
          <w:szCs w:val="24"/>
        </w:rPr>
      </w:pPr>
      <w:r w:rsidRPr="00C84CEB">
        <w:rPr>
          <w:rFonts w:ascii="Times New Roman" w:hAnsi="Times New Roman" w:cs="Times New Roman"/>
          <w:sz w:val="24"/>
          <w:szCs w:val="24"/>
          <w:lang w:val="en-US"/>
        </w:rPr>
        <w:t>Existing survey platforms are notorious for being complicated, which may put off customers who want simplicity and usability.</w:t>
      </w:r>
    </w:p>
    <w:p w14:paraId="3CAFBC23" w14:textId="2C9959BE" w:rsidR="00057C15" w:rsidRPr="00C84CEB" w:rsidRDefault="00057C15" w:rsidP="003961F7">
      <w:pPr>
        <w:rPr>
          <w:rFonts w:ascii="Times New Roman" w:hAnsi="Times New Roman" w:cs="Times New Roman"/>
          <w:b/>
          <w:bCs/>
          <w:sz w:val="24"/>
          <w:szCs w:val="24"/>
        </w:rPr>
      </w:pPr>
      <w:r w:rsidRPr="00C84CEB">
        <w:rPr>
          <w:rFonts w:ascii="Times New Roman" w:hAnsi="Times New Roman" w:cs="Times New Roman"/>
          <w:sz w:val="24"/>
          <w:szCs w:val="24"/>
          <w:lang w:val="en-US"/>
        </w:rPr>
        <w:t xml:space="preserve">Modern web development techniques will be used in the development of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to guarantee accessibility and user-friendliness on all platforms. The technology stack proposed consists of:</w:t>
      </w:r>
    </w:p>
    <w:p w14:paraId="3CD17257" w14:textId="77777777" w:rsidR="00057C15" w:rsidRPr="00C84CEB" w:rsidRDefault="00057C15" w:rsidP="003961F7">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Utilizing responsive and aesthetically pleasing front-end frameworks, HTML, CSS, JavaScript, and these other technologies to build the user interface.</w:t>
      </w:r>
    </w:p>
    <w:p w14:paraId="06D3FB09" w14:textId="77777777" w:rsidR="00057C15" w:rsidRPr="00C84CEB" w:rsidRDefault="00057C15" w:rsidP="003961F7">
      <w:pPr>
        <w:autoSpaceDE w:val="0"/>
        <w:autoSpaceDN w:val="0"/>
        <w:adjustRightInd w:val="0"/>
        <w:spacing w:after="0" w:line="240" w:lineRule="auto"/>
        <w:rPr>
          <w:rFonts w:ascii="Times New Roman" w:hAnsi="Times New Roman" w:cs="Times New Roman"/>
          <w:sz w:val="24"/>
          <w:szCs w:val="24"/>
          <w:lang w:val="en-US"/>
        </w:rPr>
      </w:pPr>
    </w:p>
    <w:p w14:paraId="3C077240" w14:textId="1A92A516" w:rsidR="00057C15" w:rsidRPr="00C84CEB" w:rsidRDefault="00057C15" w:rsidP="003961F7">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Depending on the particular requirements of the platform, technologies like Python may be taken into consideration for server-side development.</w:t>
      </w:r>
    </w:p>
    <w:p w14:paraId="3EBEA86F" w14:textId="77777777" w:rsidR="00057C15" w:rsidRPr="00C84CEB" w:rsidRDefault="00057C15" w:rsidP="003961F7">
      <w:pPr>
        <w:autoSpaceDE w:val="0"/>
        <w:autoSpaceDN w:val="0"/>
        <w:adjustRightInd w:val="0"/>
        <w:spacing w:after="0" w:line="240" w:lineRule="auto"/>
        <w:rPr>
          <w:rFonts w:ascii="Times New Roman" w:hAnsi="Times New Roman" w:cs="Times New Roman"/>
          <w:sz w:val="24"/>
          <w:szCs w:val="24"/>
          <w:lang w:val="en-US"/>
        </w:rPr>
      </w:pPr>
    </w:p>
    <w:p w14:paraId="1668053A" w14:textId="258F59E1" w:rsidR="00791F92" w:rsidRPr="00C84CEB" w:rsidRDefault="00057C15" w:rsidP="003961F7">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The data from the survey will be safely stored in a reliable database system like MySQL.</w:t>
      </w:r>
    </w:p>
    <w:p w14:paraId="18F045D4" w14:textId="77777777" w:rsidR="00676E02" w:rsidRPr="00C84CEB" w:rsidRDefault="00676E02" w:rsidP="003961F7">
      <w:pPr>
        <w:pStyle w:val="ListParagraph"/>
        <w:rPr>
          <w:rFonts w:ascii="Times New Roman" w:hAnsi="Times New Roman" w:cs="Times New Roman"/>
          <w:sz w:val="24"/>
          <w:szCs w:val="24"/>
          <w:lang w:val="en-US"/>
        </w:rPr>
      </w:pPr>
    </w:p>
    <w:p w14:paraId="0777C5EA" w14:textId="2B87AAC7" w:rsidR="00676E02" w:rsidRPr="00C84CEB" w:rsidRDefault="0086652D"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In conclusion, the study done for </w:t>
      </w:r>
      <w:proofErr w:type="spellStart"/>
      <w:r w:rsidRPr="00C84CEB">
        <w:rPr>
          <w:rFonts w:ascii="Times New Roman" w:hAnsi="Times New Roman" w:cs="Times New Roman"/>
          <w:sz w:val="24"/>
          <w:szCs w:val="24"/>
          <w:lang w:val="en-US"/>
        </w:rPr>
        <w:t>SurveyPro's</w:t>
      </w:r>
      <w:proofErr w:type="spellEnd"/>
      <w:r w:rsidRPr="00C84CEB">
        <w:rPr>
          <w:rFonts w:ascii="Times New Roman" w:hAnsi="Times New Roman" w:cs="Times New Roman"/>
          <w:sz w:val="24"/>
          <w:szCs w:val="24"/>
          <w:lang w:val="en-US"/>
        </w:rPr>
        <w:t xml:space="preserve"> proposal shows a definite need for an online survey system that corrects the flaws of current platforms. Combining the highlighted issues with complexity, customization, data analysis, accessibility, and engagement with the proposed technological stack positions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to successfully address the changing needs of survey creators and respondents.</w:t>
      </w:r>
    </w:p>
    <w:p w14:paraId="14300FBC" w14:textId="77777777" w:rsidR="00DD1FA3" w:rsidRDefault="00DD1FA3" w:rsidP="003961F7">
      <w:pPr>
        <w:rPr>
          <w:rFonts w:ascii="Times New Roman" w:hAnsi="Times New Roman" w:cs="Times New Roman"/>
          <w:b/>
          <w:bCs/>
          <w:sz w:val="32"/>
          <w:szCs w:val="32"/>
        </w:rPr>
      </w:pPr>
    </w:p>
    <w:p w14:paraId="13442DC6" w14:textId="2B67EFA0" w:rsidR="00887F31" w:rsidRPr="00CF5338" w:rsidRDefault="00887F31" w:rsidP="00CF5338">
      <w:pPr>
        <w:pStyle w:val="Heading1"/>
        <w:rPr>
          <w:rFonts w:ascii="Times New Roman" w:hAnsi="Times New Roman" w:cs="Times New Roman"/>
          <w:b/>
          <w:bCs/>
        </w:rPr>
      </w:pPr>
      <w:bookmarkStart w:id="4" w:name="_Toc165018401"/>
      <w:r w:rsidRPr="00CF5338">
        <w:rPr>
          <w:rFonts w:ascii="Times New Roman" w:hAnsi="Times New Roman" w:cs="Times New Roman"/>
          <w:b/>
          <w:bCs/>
        </w:rPr>
        <w:t>Target User</w:t>
      </w:r>
      <w:r w:rsidR="00DD1FA3" w:rsidRPr="00CF5338">
        <w:rPr>
          <w:rFonts w:ascii="Times New Roman" w:hAnsi="Times New Roman" w:cs="Times New Roman"/>
          <w:b/>
          <w:bCs/>
        </w:rPr>
        <w:t>s</w:t>
      </w:r>
      <w:bookmarkEnd w:id="4"/>
    </w:p>
    <w:p w14:paraId="01AED682" w14:textId="77777777" w:rsidR="00DD1FA3" w:rsidRPr="00DD1FA3" w:rsidRDefault="00DD1FA3" w:rsidP="00887F31">
      <w:pPr>
        <w:rPr>
          <w:rFonts w:ascii="Times New Roman" w:hAnsi="Times New Roman" w:cs="Times New Roman"/>
          <w:b/>
          <w:bCs/>
          <w:sz w:val="32"/>
          <w:szCs w:val="32"/>
        </w:rPr>
      </w:pPr>
    </w:p>
    <w:p w14:paraId="2EB93F52" w14:textId="77777777" w:rsidR="00887F31" w:rsidRPr="00C84CEB" w:rsidRDefault="00887F31"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Our target users for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a website that offers an online survey system, consists of a broad range of people and organizations looking for an effective and user-friendly survey solution. </w:t>
      </w:r>
    </w:p>
    <w:p w14:paraId="13BEE669" w14:textId="77777777" w:rsidR="00887F31" w:rsidRPr="00C84CEB" w:rsidRDefault="00887F31" w:rsidP="003961F7">
      <w:pPr>
        <w:autoSpaceDE w:val="0"/>
        <w:autoSpaceDN w:val="0"/>
        <w:adjustRightInd w:val="0"/>
        <w:spacing w:after="0" w:line="240" w:lineRule="auto"/>
        <w:rPr>
          <w:rFonts w:ascii="Times New Roman" w:hAnsi="Times New Roman" w:cs="Times New Roman"/>
          <w:sz w:val="24"/>
          <w:szCs w:val="24"/>
          <w:lang w:val="en-US"/>
        </w:rPr>
      </w:pPr>
    </w:p>
    <w:p w14:paraId="1D9A17C6" w14:textId="77777777" w:rsidR="00887F31" w:rsidRPr="00C84CEB" w:rsidRDefault="00887F31"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Researchers and academics from a range of disciplines that need a trustworthy platform to conduct surveys for academic studies, research projects, and data collection will be served by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The integrity and accuracy of the data from their surveys are important to these users.</w:t>
      </w:r>
    </w:p>
    <w:p w14:paraId="3B8EC14D" w14:textId="77777777" w:rsidR="00887F31" w:rsidRPr="00C84CEB" w:rsidRDefault="00887F31" w:rsidP="003961F7">
      <w:pPr>
        <w:autoSpaceDE w:val="0"/>
        <w:autoSpaceDN w:val="0"/>
        <w:adjustRightInd w:val="0"/>
        <w:spacing w:after="0" w:line="240" w:lineRule="auto"/>
        <w:rPr>
          <w:rFonts w:ascii="Times New Roman" w:hAnsi="Times New Roman" w:cs="Times New Roman"/>
          <w:sz w:val="24"/>
          <w:szCs w:val="24"/>
          <w:lang w:val="en-US"/>
        </w:rPr>
      </w:pPr>
    </w:p>
    <w:p w14:paraId="6E9A6D8D" w14:textId="77777777" w:rsidR="00887F31" w:rsidRPr="00C84CEB" w:rsidRDefault="00887F31"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Surveys will be used by instructors, professors, and academic institutions to evaluate their programs, gather input from their students, and evaluate their overall operations. Customization options and analytics are provided by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to help users improve their educational procedures.</w:t>
      </w:r>
    </w:p>
    <w:p w14:paraId="3569BE79" w14:textId="77777777" w:rsidR="00887F31" w:rsidRPr="00C84CEB" w:rsidRDefault="00887F31" w:rsidP="003961F7">
      <w:pPr>
        <w:autoSpaceDE w:val="0"/>
        <w:autoSpaceDN w:val="0"/>
        <w:adjustRightInd w:val="0"/>
        <w:spacing w:after="0" w:line="240" w:lineRule="auto"/>
        <w:rPr>
          <w:rFonts w:ascii="Times New Roman" w:hAnsi="Times New Roman" w:cs="Times New Roman"/>
          <w:sz w:val="24"/>
          <w:szCs w:val="24"/>
          <w:lang w:val="en-US"/>
        </w:rPr>
      </w:pPr>
    </w:p>
    <w:p w14:paraId="4049428F" w14:textId="10117243" w:rsidR="00887F31" w:rsidRPr="00C84CEB" w:rsidRDefault="00887F31"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Public opinion polling, policy analysis, and program evaluation are all areas where government organizations use surveys. Government-level surveys can be conducted using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which provides the security and data management needed.</w:t>
      </w:r>
    </w:p>
    <w:p w14:paraId="2A0E4DDD" w14:textId="77777777" w:rsidR="00887F31" w:rsidRPr="00C84CEB" w:rsidRDefault="00887F31" w:rsidP="003961F7">
      <w:pPr>
        <w:autoSpaceDE w:val="0"/>
        <w:autoSpaceDN w:val="0"/>
        <w:adjustRightInd w:val="0"/>
        <w:spacing w:after="0" w:line="240" w:lineRule="auto"/>
        <w:rPr>
          <w:rFonts w:ascii="Times New Roman" w:hAnsi="Times New Roman" w:cs="Times New Roman"/>
          <w:sz w:val="24"/>
          <w:szCs w:val="24"/>
          <w:lang w:val="en-US"/>
        </w:rPr>
      </w:pPr>
    </w:p>
    <w:p w14:paraId="5811CEF4" w14:textId="4B7CD5CC" w:rsidR="00887F31" w:rsidRPr="00C84CEB" w:rsidRDefault="00887F31" w:rsidP="003961F7">
      <w:pPr>
        <w:rPr>
          <w:rFonts w:ascii="Times New Roman" w:hAnsi="Times New Roman" w:cs="Times New Roman"/>
          <w:sz w:val="24"/>
          <w:szCs w:val="24"/>
          <w:lang w:val="en-US"/>
        </w:rPr>
      </w:pPr>
      <w:proofErr w:type="spellStart"/>
      <w:r w:rsidRPr="00C84CEB">
        <w:rPr>
          <w:rFonts w:ascii="Times New Roman" w:hAnsi="Times New Roman" w:cs="Times New Roman"/>
          <w:sz w:val="24"/>
          <w:szCs w:val="24"/>
          <w:lang w:val="en-US"/>
        </w:rPr>
        <w:lastRenderedPageBreak/>
        <w:t>SurveyPro</w:t>
      </w:r>
      <w:proofErr w:type="spellEnd"/>
      <w:r w:rsidRPr="00C84CEB">
        <w:rPr>
          <w:rFonts w:ascii="Times New Roman" w:hAnsi="Times New Roman" w:cs="Times New Roman"/>
          <w:sz w:val="24"/>
          <w:szCs w:val="24"/>
          <w:lang w:val="en-US"/>
        </w:rPr>
        <w:t xml:space="preserve"> can be used by students for research projects, student feedback, and course assessments at many academic levels and institutions. Their requirements are met by the platform's user-friendliness.</w:t>
      </w:r>
    </w:p>
    <w:p w14:paraId="0F22E0F5" w14:textId="77777777" w:rsidR="0018369F" w:rsidRDefault="0018369F" w:rsidP="00887F31">
      <w:pPr>
        <w:rPr>
          <w:rFonts w:ascii="AppleSystemUIFont" w:hAnsi="AppleSystemUIFont" w:cs="AppleSystemUIFont"/>
          <w:sz w:val="26"/>
          <w:szCs w:val="26"/>
          <w:lang w:val="en-US"/>
        </w:rPr>
      </w:pPr>
    </w:p>
    <w:p w14:paraId="6AB044B2" w14:textId="55D6003A" w:rsidR="004A6193" w:rsidRPr="00CF5338" w:rsidRDefault="0018369F" w:rsidP="00CF5338">
      <w:pPr>
        <w:pStyle w:val="Heading1"/>
        <w:rPr>
          <w:rFonts w:ascii="Times New Roman" w:hAnsi="Times New Roman" w:cs="Times New Roman"/>
          <w:b/>
          <w:bCs/>
        </w:rPr>
      </w:pPr>
      <w:bookmarkStart w:id="5" w:name="_Toc165018402"/>
      <w:r w:rsidRPr="00CF5338">
        <w:rPr>
          <w:rFonts w:ascii="Times New Roman" w:hAnsi="Times New Roman" w:cs="Times New Roman"/>
          <w:b/>
          <w:bCs/>
        </w:rPr>
        <w:t>Support or Service</w:t>
      </w:r>
      <w:bookmarkEnd w:id="5"/>
    </w:p>
    <w:p w14:paraId="0DD3A789" w14:textId="77777777" w:rsidR="00FD3018" w:rsidRPr="0018369F" w:rsidRDefault="00FD3018" w:rsidP="00887F31">
      <w:pPr>
        <w:rPr>
          <w:rFonts w:ascii="Times New Roman" w:hAnsi="Times New Roman" w:cs="Times New Roman"/>
          <w:b/>
          <w:bCs/>
          <w:sz w:val="32"/>
          <w:szCs w:val="32"/>
        </w:rPr>
      </w:pPr>
    </w:p>
    <w:p w14:paraId="2F984A32"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The online survey system website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provides a wide range of services and assistance to meet the various demands of its users.</w:t>
      </w:r>
    </w:p>
    <w:p w14:paraId="006339B5"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p>
    <w:p w14:paraId="79A98A8D"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No matter their level of technical proficiency, users of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may easily create surveys because of the emphasis placed on simplicity and user-friendliness.</w:t>
      </w:r>
    </w:p>
    <w:p w14:paraId="78352D18"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p>
    <w:p w14:paraId="2B0FF345"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With the platform's robust data analysis features, customers may gain valuable insights from survey responses and make wise decisions.</w:t>
      </w:r>
    </w:p>
    <w:p w14:paraId="1DF47A28"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p>
    <w:p w14:paraId="46FF0D13"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Interactive components are included in surveys made with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promoting </w:t>
      </w:r>
      <w:proofErr w:type="gramStart"/>
      <w:r w:rsidRPr="00C84CEB">
        <w:rPr>
          <w:rFonts w:ascii="Times New Roman" w:hAnsi="Times New Roman" w:cs="Times New Roman"/>
          <w:sz w:val="24"/>
          <w:szCs w:val="24"/>
          <w:lang w:val="en-US"/>
        </w:rPr>
        <w:t>engagement</w:t>
      </w:r>
      <w:proofErr w:type="gramEnd"/>
      <w:r w:rsidRPr="00C84CEB">
        <w:rPr>
          <w:rFonts w:ascii="Times New Roman" w:hAnsi="Times New Roman" w:cs="Times New Roman"/>
          <w:sz w:val="24"/>
          <w:szCs w:val="24"/>
          <w:lang w:val="en-US"/>
        </w:rPr>
        <w:t xml:space="preserve"> and raising response rates.</w:t>
      </w:r>
    </w:p>
    <w:p w14:paraId="41A562C0"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p>
    <w:p w14:paraId="00CA3938"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To help customers make the most of the platform's features and advance their survey techniques,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provides instructional materials and how-to manuals.</w:t>
      </w:r>
    </w:p>
    <w:p w14:paraId="6901C82C" w14:textId="77777777" w:rsidR="0018369F" w:rsidRPr="00C84CEB" w:rsidRDefault="0018369F" w:rsidP="003961F7">
      <w:pPr>
        <w:autoSpaceDE w:val="0"/>
        <w:autoSpaceDN w:val="0"/>
        <w:adjustRightInd w:val="0"/>
        <w:spacing w:after="0" w:line="240" w:lineRule="auto"/>
        <w:rPr>
          <w:rFonts w:ascii="Times New Roman" w:hAnsi="Times New Roman" w:cs="Times New Roman"/>
          <w:sz w:val="24"/>
          <w:szCs w:val="24"/>
          <w:lang w:val="en-US"/>
        </w:rPr>
      </w:pPr>
    </w:p>
    <w:p w14:paraId="7B211FB4" w14:textId="04692DFC" w:rsidR="004A6193" w:rsidRPr="00C84CEB" w:rsidRDefault="0018369F" w:rsidP="003961F7">
      <w:pPr>
        <w:rPr>
          <w:rFonts w:ascii="Times New Roman" w:hAnsi="Times New Roman" w:cs="Times New Roman"/>
          <w:b/>
          <w:bCs/>
          <w:sz w:val="24"/>
          <w:szCs w:val="24"/>
        </w:rPr>
      </w:pPr>
      <w:r w:rsidRPr="00C84CEB">
        <w:rPr>
          <w:rFonts w:ascii="Times New Roman" w:hAnsi="Times New Roman" w:cs="Times New Roman"/>
          <w:sz w:val="24"/>
          <w:szCs w:val="24"/>
          <w:lang w:val="en-US"/>
        </w:rPr>
        <w:t>Technical assistance is available to users around-the-clock to address any questions or problems, assuring a smooth and trouble-free experience.</w:t>
      </w:r>
    </w:p>
    <w:p w14:paraId="095C4F3F" w14:textId="288F7F59" w:rsidR="00D70CA6" w:rsidRPr="00C84CEB" w:rsidRDefault="00C521BC"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By making surveys accessible to everyone, including those with impairments,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encourages inclusivity and diverse participation.</w:t>
      </w:r>
    </w:p>
    <w:p w14:paraId="24153667" w14:textId="4B344FEA" w:rsidR="00C521BC" w:rsidRPr="00C84CEB" w:rsidRDefault="00C521BC"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In conclusion,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is dedicated to offering a user-friendly and effective survey platform together with strong support and services. It gives customers the power to efficiently develop, analyze, and manage surveys, guaranteeing that they can use survey data to further their goals.</w:t>
      </w:r>
    </w:p>
    <w:p w14:paraId="30EAB321" w14:textId="77777777" w:rsidR="00074922" w:rsidRDefault="00074922" w:rsidP="004F0619">
      <w:pPr>
        <w:rPr>
          <w:rFonts w:ascii="AppleSystemUIFont" w:hAnsi="AppleSystemUIFont" w:cs="AppleSystemUIFont"/>
          <w:sz w:val="26"/>
          <w:szCs w:val="26"/>
          <w:lang w:val="en-US"/>
        </w:rPr>
      </w:pPr>
    </w:p>
    <w:p w14:paraId="0497D26E" w14:textId="4A0B5C20" w:rsidR="00074922" w:rsidRPr="00CF5338" w:rsidRDefault="00074922" w:rsidP="00CF5338">
      <w:pPr>
        <w:pStyle w:val="Heading1"/>
        <w:rPr>
          <w:rFonts w:ascii="Times New Roman" w:hAnsi="Times New Roman" w:cs="Times New Roman"/>
          <w:b/>
          <w:bCs/>
        </w:rPr>
      </w:pPr>
      <w:bookmarkStart w:id="6" w:name="_Toc165018403"/>
      <w:r w:rsidRPr="00CF5338">
        <w:rPr>
          <w:rFonts w:ascii="Times New Roman" w:hAnsi="Times New Roman" w:cs="Times New Roman"/>
          <w:b/>
          <w:bCs/>
        </w:rPr>
        <w:t>Technical Feasibility</w:t>
      </w:r>
      <w:bookmarkEnd w:id="6"/>
    </w:p>
    <w:p w14:paraId="30DA0B65" w14:textId="77777777" w:rsidR="00227E0E" w:rsidRPr="00074922" w:rsidRDefault="00227E0E" w:rsidP="004F0619">
      <w:pPr>
        <w:rPr>
          <w:rFonts w:ascii="Times New Roman" w:hAnsi="Times New Roman" w:cs="Times New Roman"/>
          <w:b/>
          <w:bCs/>
          <w:sz w:val="32"/>
          <w:szCs w:val="32"/>
        </w:rPr>
      </w:pPr>
    </w:p>
    <w:p w14:paraId="53D5EF66" w14:textId="77777777" w:rsidR="00074922" w:rsidRPr="00C84CEB" w:rsidRDefault="00074922"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Through the careful selection of technology platforms and procedures,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as an online survey system website, displays excellent technical feasibility:</w:t>
      </w:r>
    </w:p>
    <w:p w14:paraId="514E0F4B" w14:textId="77777777" w:rsidR="00074922" w:rsidRPr="00C84CEB" w:rsidRDefault="00074922" w:rsidP="003961F7">
      <w:pPr>
        <w:autoSpaceDE w:val="0"/>
        <w:autoSpaceDN w:val="0"/>
        <w:adjustRightInd w:val="0"/>
        <w:spacing w:after="0" w:line="240" w:lineRule="auto"/>
        <w:rPr>
          <w:rFonts w:ascii="Times New Roman" w:hAnsi="Times New Roman" w:cs="Times New Roman"/>
          <w:sz w:val="24"/>
          <w:szCs w:val="24"/>
          <w:lang w:val="en-US"/>
        </w:rPr>
      </w:pPr>
    </w:p>
    <w:p w14:paraId="3AAD9806" w14:textId="77777777" w:rsidR="00074922" w:rsidRPr="00C84CEB" w:rsidRDefault="00074922"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lastRenderedPageBreak/>
        <w:t>The building blocks for developing an intuitive and dynamic user interface will be HTML, CSS, and JavaScript. To ensure a user-friendly experience, HTML organizes content, CSS provides design and layout, and JavaScript adds interactive components. Iterative testing and improvement are made possible by prototyping tools, which increase the effectiveness and flexibility of the design process.</w:t>
      </w:r>
    </w:p>
    <w:p w14:paraId="30ADE79C" w14:textId="77777777" w:rsidR="00074922" w:rsidRPr="00C84CEB" w:rsidRDefault="00074922" w:rsidP="003961F7">
      <w:pPr>
        <w:autoSpaceDE w:val="0"/>
        <w:autoSpaceDN w:val="0"/>
        <w:adjustRightInd w:val="0"/>
        <w:spacing w:after="0" w:line="240" w:lineRule="auto"/>
        <w:rPr>
          <w:rFonts w:ascii="Times New Roman" w:hAnsi="Times New Roman" w:cs="Times New Roman"/>
          <w:sz w:val="24"/>
          <w:szCs w:val="24"/>
          <w:lang w:val="en-US"/>
        </w:rPr>
      </w:pPr>
    </w:p>
    <w:p w14:paraId="1A47C7F2" w14:textId="1A9B25D0" w:rsidR="00C521BC" w:rsidRPr="00C84CEB" w:rsidRDefault="00074922"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A strong database system, like MySQL, will serve as the foundation of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and be used to safely store survey questions and user data. By incorporating jQuery, a platform will become more visually appealing by increasing user engagement with interactive elements. User data and authentication will be protected by security methods.</w:t>
      </w:r>
    </w:p>
    <w:p w14:paraId="7C50DAB7" w14:textId="77777777" w:rsidR="0029468B" w:rsidRPr="00C84CEB" w:rsidRDefault="0029468B"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To enable smooth communication between the front-end and back-end components,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will make use of APIs. Essential functions including accessing survey questions, handling user authentication, storing survey results, and data interchange will be supported by these APIs. GET, POST, PUT, and DELETE are common HTTP methods that will guarantee effective data manipulation. The lightweight and understandable JSON format will be used for all data communication between the front-end and the </w:t>
      </w:r>
      <w:proofErr w:type="gramStart"/>
      <w:r w:rsidRPr="00C84CEB">
        <w:rPr>
          <w:rFonts w:ascii="Times New Roman" w:hAnsi="Times New Roman" w:cs="Times New Roman"/>
          <w:sz w:val="24"/>
          <w:szCs w:val="24"/>
          <w:lang w:val="en-US"/>
        </w:rPr>
        <w:t>back-end</w:t>
      </w:r>
      <w:proofErr w:type="gramEnd"/>
      <w:r w:rsidRPr="00C84CEB">
        <w:rPr>
          <w:rFonts w:ascii="Times New Roman" w:hAnsi="Times New Roman" w:cs="Times New Roman"/>
          <w:sz w:val="24"/>
          <w:szCs w:val="24"/>
          <w:lang w:val="en-US"/>
        </w:rPr>
        <w:t>.</w:t>
      </w:r>
    </w:p>
    <w:p w14:paraId="44E39FA8" w14:textId="77777777" w:rsidR="0029468B" w:rsidRPr="00C84CEB" w:rsidRDefault="0029468B" w:rsidP="003961F7">
      <w:pPr>
        <w:autoSpaceDE w:val="0"/>
        <w:autoSpaceDN w:val="0"/>
        <w:adjustRightInd w:val="0"/>
        <w:spacing w:after="0" w:line="240" w:lineRule="auto"/>
        <w:rPr>
          <w:rFonts w:ascii="Times New Roman" w:hAnsi="Times New Roman" w:cs="Times New Roman"/>
          <w:sz w:val="24"/>
          <w:szCs w:val="24"/>
          <w:lang w:val="en-US"/>
        </w:rPr>
      </w:pPr>
    </w:p>
    <w:p w14:paraId="37206423" w14:textId="6B70CF90" w:rsidR="004F0619" w:rsidRPr="00C84CEB" w:rsidRDefault="0029468B"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To guarantee the website's optimal performance and security, frequent maintenance and updates will be carried out. In order to maintain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current and user-friendly, this includes bug patches, performance improvements, and the inclusion of new features as appropriate.</w:t>
      </w:r>
    </w:p>
    <w:p w14:paraId="0A8BF6CD" w14:textId="526D1071" w:rsidR="0051213E" w:rsidRPr="00CF5338" w:rsidRDefault="00474D25" w:rsidP="003961F7">
      <w:pPr>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In conclusion, a well-chosen technological framework, effective communication techniques, and a dedication to continual improvement form the basis of </w:t>
      </w:r>
      <w:proofErr w:type="spellStart"/>
      <w:r w:rsidRPr="00C84CEB">
        <w:rPr>
          <w:rFonts w:ascii="Times New Roman" w:hAnsi="Times New Roman" w:cs="Times New Roman"/>
          <w:sz w:val="24"/>
          <w:szCs w:val="24"/>
          <w:lang w:val="en-US"/>
        </w:rPr>
        <w:t>SurveyPro's</w:t>
      </w:r>
      <w:proofErr w:type="spellEnd"/>
      <w:r w:rsidRPr="00C84CEB">
        <w:rPr>
          <w:rFonts w:ascii="Times New Roman" w:hAnsi="Times New Roman" w:cs="Times New Roman"/>
          <w:sz w:val="24"/>
          <w:szCs w:val="24"/>
          <w:lang w:val="en-US"/>
        </w:rPr>
        <w:t xml:space="preserve"> technical feasibility. These components work together to provide participants with a seamless and interesting survey experience while protecting the security and dependability of their data.</w:t>
      </w:r>
    </w:p>
    <w:p w14:paraId="30FF5E45" w14:textId="37F3FE61" w:rsidR="0051213E" w:rsidRPr="00CF5338" w:rsidRDefault="0051213E" w:rsidP="00CF5338">
      <w:pPr>
        <w:pStyle w:val="Heading1"/>
        <w:rPr>
          <w:rFonts w:ascii="Times New Roman" w:hAnsi="Times New Roman" w:cs="Times New Roman"/>
          <w:b/>
          <w:bCs/>
        </w:rPr>
      </w:pPr>
      <w:bookmarkStart w:id="7" w:name="_Toc165018404"/>
      <w:r w:rsidRPr="00CF5338">
        <w:rPr>
          <w:rFonts w:ascii="Times New Roman" w:hAnsi="Times New Roman" w:cs="Times New Roman"/>
          <w:b/>
          <w:bCs/>
        </w:rPr>
        <w:t>Usability Goals &amp; UX Goals</w:t>
      </w:r>
      <w:bookmarkEnd w:id="7"/>
    </w:p>
    <w:p w14:paraId="26729D2A" w14:textId="77777777" w:rsidR="00227E0E" w:rsidRDefault="00227E0E" w:rsidP="004F0619">
      <w:pPr>
        <w:rPr>
          <w:rFonts w:ascii="Times New Roman" w:hAnsi="Times New Roman" w:cs="Times New Roman"/>
          <w:b/>
          <w:bCs/>
          <w:sz w:val="32"/>
          <w:szCs w:val="32"/>
        </w:rPr>
      </w:pPr>
    </w:p>
    <w:p w14:paraId="641BFB81" w14:textId="77777777" w:rsidR="0051213E" w:rsidRPr="00C84CEB" w:rsidRDefault="0051213E"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Our key usability goals for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an online survey system website, are to create a simple and effective user experience, while our UX goals are to increase engagement and satisfaction. The following are the usability and UX objectives that are specific to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w:t>
      </w:r>
    </w:p>
    <w:p w14:paraId="208C6725" w14:textId="77777777" w:rsidR="0051213E" w:rsidRPr="00C84CEB" w:rsidRDefault="0051213E" w:rsidP="003961F7">
      <w:pPr>
        <w:autoSpaceDE w:val="0"/>
        <w:autoSpaceDN w:val="0"/>
        <w:adjustRightInd w:val="0"/>
        <w:spacing w:after="0" w:line="240" w:lineRule="auto"/>
        <w:rPr>
          <w:rFonts w:ascii="Times New Roman" w:hAnsi="Times New Roman" w:cs="Times New Roman"/>
          <w:sz w:val="24"/>
          <w:szCs w:val="24"/>
          <w:lang w:val="en-US"/>
        </w:rPr>
      </w:pPr>
    </w:p>
    <w:p w14:paraId="455DC3C4" w14:textId="77777777" w:rsidR="0051213E" w:rsidRPr="00C84CEB" w:rsidRDefault="0051213E"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Usability Goals:</w:t>
      </w:r>
    </w:p>
    <w:p w14:paraId="392C216D" w14:textId="77777777" w:rsidR="0051213E" w:rsidRPr="00C84CEB" w:rsidRDefault="0051213E" w:rsidP="003961F7">
      <w:pPr>
        <w:autoSpaceDE w:val="0"/>
        <w:autoSpaceDN w:val="0"/>
        <w:adjustRightInd w:val="0"/>
        <w:spacing w:after="0" w:line="240" w:lineRule="auto"/>
        <w:rPr>
          <w:rFonts w:ascii="Times New Roman" w:hAnsi="Times New Roman" w:cs="Times New Roman"/>
          <w:sz w:val="24"/>
          <w:szCs w:val="24"/>
          <w:lang w:val="en-US"/>
        </w:rPr>
      </w:pPr>
    </w:p>
    <w:p w14:paraId="6D0B29A9" w14:textId="77777777" w:rsidR="0051213E" w:rsidRPr="00C84CEB" w:rsidRDefault="0051213E" w:rsidP="003961F7">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The website should provide a simple and user-friendly survey development procedure that enables users to easily build surveys without facing any technological challenges.</w:t>
      </w:r>
    </w:p>
    <w:p w14:paraId="604A3B25" w14:textId="77777777" w:rsidR="0051213E" w:rsidRPr="00C84CEB" w:rsidRDefault="0051213E" w:rsidP="003961F7">
      <w:pPr>
        <w:autoSpaceDE w:val="0"/>
        <w:autoSpaceDN w:val="0"/>
        <w:adjustRightInd w:val="0"/>
        <w:spacing w:after="0" w:line="240" w:lineRule="auto"/>
        <w:rPr>
          <w:rFonts w:ascii="Times New Roman" w:hAnsi="Times New Roman" w:cs="Times New Roman"/>
          <w:sz w:val="24"/>
          <w:szCs w:val="24"/>
          <w:lang w:val="en-US"/>
        </w:rPr>
      </w:pPr>
    </w:p>
    <w:p w14:paraId="1ACBD2EF" w14:textId="77777777" w:rsidR="0051213E" w:rsidRPr="00C84CEB" w:rsidRDefault="0051213E" w:rsidP="003961F7">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The user experience on the website should come first, with options and functionality linked to surveys presented in a simple and user-friendly way.</w:t>
      </w:r>
    </w:p>
    <w:p w14:paraId="1867E229" w14:textId="77777777" w:rsidR="0051213E" w:rsidRPr="00C84CEB" w:rsidRDefault="0051213E" w:rsidP="003961F7">
      <w:pPr>
        <w:autoSpaceDE w:val="0"/>
        <w:autoSpaceDN w:val="0"/>
        <w:adjustRightInd w:val="0"/>
        <w:spacing w:after="0" w:line="240" w:lineRule="auto"/>
        <w:rPr>
          <w:rFonts w:ascii="Times New Roman" w:hAnsi="Times New Roman" w:cs="Times New Roman"/>
          <w:sz w:val="24"/>
          <w:szCs w:val="24"/>
          <w:lang w:val="en-US"/>
        </w:rPr>
      </w:pPr>
    </w:p>
    <w:p w14:paraId="645BEF5F" w14:textId="77777777" w:rsidR="0051213E" w:rsidRPr="00C84CEB" w:rsidRDefault="0051213E" w:rsidP="003961F7">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Observing accessibility guidelines will enable people with disabilities to use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and promote inclusivity.</w:t>
      </w:r>
    </w:p>
    <w:p w14:paraId="35FAFD5C" w14:textId="77777777" w:rsidR="0051213E" w:rsidRPr="00C84CEB" w:rsidRDefault="0051213E" w:rsidP="003961F7">
      <w:pPr>
        <w:autoSpaceDE w:val="0"/>
        <w:autoSpaceDN w:val="0"/>
        <w:adjustRightInd w:val="0"/>
        <w:spacing w:after="0" w:line="240" w:lineRule="auto"/>
        <w:rPr>
          <w:rFonts w:ascii="Times New Roman" w:hAnsi="Times New Roman" w:cs="Times New Roman"/>
          <w:sz w:val="24"/>
          <w:szCs w:val="24"/>
          <w:lang w:val="en-US"/>
        </w:rPr>
      </w:pPr>
    </w:p>
    <w:p w14:paraId="07100F0B" w14:textId="30020716" w:rsidR="0051213E" w:rsidRPr="00C84CEB" w:rsidRDefault="0051213E" w:rsidP="003961F7">
      <w:pPr>
        <w:pStyle w:val="ListParagraph"/>
        <w:numPr>
          <w:ilvl w:val="0"/>
          <w:numId w:val="6"/>
        </w:numPr>
        <w:rPr>
          <w:rFonts w:ascii="Times New Roman" w:hAnsi="Times New Roman" w:cs="Times New Roman"/>
          <w:sz w:val="24"/>
          <w:szCs w:val="24"/>
          <w:lang w:val="en-US"/>
        </w:rPr>
      </w:pPr>
      <w:r w:rsidRPr="00C84CEB">
        <w:rPr>
          <w:rFonts w:ascii="Times New Roman" w:hAnsi="Times New Roman" w:cs="Times New Roman"/>
          <w:sz w:val="24"/>
          <w:szCs w:val="24"/>
          <w:lang w:val="en-US"/>
        </w:rPr>
        <w:t>Users must be able to manage survey data effectively, including gathering, evaluating, and exporting results, to ensure they can complete their jobs without difficulty.</w:t>
      </w:r>
    </w:p>
    <w:p w14:paraId="58D6B507" w14:textId="3FEBA5CF" w:rsidR="00B2121A" w:rsidRPr="00C84CEB" w:rsidRDefault="00B2121A" w:rsidP="003961F7">
      <w:pPr>
        <w:rPr>
          <w:rFonts w:ascii="Times New Roman" w:hAnsi="Times New Roman" w:cs="Times New Roman"/>
          <w:sz w:val="24"/>
          <w:szCs w:val="24"/>
          <w:lang w:val="en-US"/>
        </w:rPr>
      </w:pPr>
    </w:p>
    <w:p w14:paraId="0DF330B8" w14:textId="0F58B7C1" w:rsidR="00B2121A" w:rsidRPr="00C84CEB" w:rsidRDefault="00B2121A"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UX Goals:</w:t>
      </w:r>
    </w:p>
    <w:p w14:paraId="45A0BF50" w14:textId="77777777" w:rsidR="00B2121A" w:rsidRPr="00C84CEB" w:rsidRDefault="00B2121A" w:rsidP="003961F7">
      <w:pPr>
        <w:autoSpaceDE w:val="0"/>
        <w:autoSpaceDN w:val="0"/>
        <w:adjustRightInd w:val="0"/>
        <w:spacing w:after="0" w:line="240" w:lineRule="auto"/>
        <w:rPr>
          <w:rFonts w:ascii="Times New Roman" w:hAnsi="Times New Roman" w:cs="Times New Roman"/>
          <w:sz w:val="24"/>
          <w:szCs w:val="24"/>
          <w:lang w:val="en-US"/>
        </w:rPr>
      </w:pPr>
    </w:p>
    <w:p w14:paraId="42D829F1" w14:textId="77777777" w:rsidR="00B2121A" w:rsidRPr="00C84CEB" w:rsidRDefault="00B2121A" w:rsidP="003961F7">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Users should have a positive experience using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and feel satisfied with its features if it lives up to their expectations and demands.</w:t>
      </w:r>
    </w:p>
    <w:p w14:paraId="79CDE022" w14:textId="77777777" w:rsidR="00B2121A" w:rsidRPr="00C84CEB" w:rsidRDefault="00B2121A" w:rsidP="003961F7">
      <w:pPr>
        <w:autoSpaceDE w:val="0"/>
        <w:autoSpaceDN w:val="0"/>
        <w:adjustRightInd w:val="0"/>
        <w:spacing w:after="0" w:line="240" w:lineRule="auto"/>
        <w:rPr>
          <w:rFonts w:ascii="Times New Roman" w:hAnsi="Times New Roman" w:cs="Times New Roman"/>
          <w:sz w:val="24"/>
          <w:szCs w:val="24"/>
          <w:lang w:val="en-US"/>
        </w:rPr>
      </w:pPr>
    </w:p>
    <w:p w14:paraId="6A1C7388" w14:textId="77777777" w:rsidR="00B2121A" w:rsidRPr="00C84CEB" w:rsidRDefault="00B2121A" w:rsidP="003961F7">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The website should be made simple to use, reducing user frustration, and fostering a joyful and smooth experience.</w:t>
      </w:r>
    </w:p>
    <w:p w14:paraId="608919EC" w14:textId="77777777" w:rsidR="00B2121A" w:rsidRPr="00C84CEB" w:rsidRDefault="00B2121A" w:rsidP="003961F7">
      <w:pPr>
        <w:autoSpaceDE w:val="0"/>
        <w:autoSpaceDN w:val="0"/>
        <w:adjustRightInd w:val="0"/>
        <w:spacing w:after="0" w:line="240" w:lineRule="auto"/>
        <w:rPr>
          <w:rFonts w:ascii="Times New Roman" w:hAnsi="Times New Roman" w:cs="Times New Roman"/>
          <w:sz w:val="24"/>
          <w:szCs w:val="24"/>
          <w:lang w:val="en-US"/>
        </w:rPr>
      </w:pPr>
    </w:p>
    <w:p w14:paraId="06B453B2" w14:textId="77777777" w:rsidR="00B2121A" w:rsidRPr="00C84CEB" w:rsidRDefault="00B2121A" w:rsidP="003961F7">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In order to encourage active engagement and interest in the survey process, the website should offer an enjoyable environment for both survey creators and respondents.</w:t>
      </w:r>
    </w:p>
    <w:p w14:paraId="4EFB88CA" w14:textId="77777777" w:rsidR="00B2121A" w:rsidRPr="00C84CEB" w:rsidRDefault="00B2121A" w:rsidP="003961F7">
      <w:pPr>
        <w:autoSpaceDE w:val="0"/>
        <w:autoSpaceDN w:val="0"/>
        <w:adjustRightInd w:val="0"/>
        <w:spacing w:after="0" w:line="240" w:lineRule="auto"/>
        <w:rPr>
          <w:rFonts w:ascii="Times New Roman" w:hAnsi="Times New Roman" w:cs="Times New Roman"/>
          <w:sz w:val="24"/>
          <w:szCs w:val="24"/>
          <w:lang w:val="en-US"/>
        </w:rPr>
      </w:pPr>
    </w:p>
    <w:p w14:paraId="258C4F93" w14:textId="77777777" w:rsidR="00407D4C" w:rsidRPr="00C84CEB" w:rsidRDefault="00B2121A" w:rsidP="003961F7">
      <w:pPr>
        <w:pStyle w:val="ListParagraph"/>
        <w:numPr>
          <w:ilvl w:val="0"/>
          <w:numId w:val="5"/>
        </w:numPr>
        <w:rPr>
          <w:rFonts w:ascii="Times New Roman" w:hAnsi="Times New Roman" w:cs="Times New Roman"/>
          <w:b/>
          <w:bCs/>
          <w:sz w:val="24"/>
          <w:szCs w:val="24"/>
        </w:rPr>
      </w:pP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should provide tailored experiences, interactive aspects, and challenging yet pleasant survey content to keep participants interested and motivated.</w:t>
      </w:r>
    </w:p>
    <w:p w14:paraId="16F29915" w14:textId="7D865588" w:rsidR="00407D4C" w:rsidRPr="00C84CEB" w:rsidRDefault="00407D4C" w:rsidP="003961F7">
      <w:pPr>
        <w:rPr>
          <w:rFonts w:ascii="Times New Roman" w:hAnsi="Times New Roman" w:cs="Times New Roman"/>
          <w:sz w:val="24"/>
          <w:szCs w:val="24"/>
        </w:rPr>
      </w:pPr>
      <w:r w:rsidRPr="00C84CEB">
        <w:rPr>
          <w:rFonts w:ascii="Times New Roman" w:hAnsi="Times New Roman" w:cs="Times New Roman"/>
          <w:sz w:val="24"/>
          <w:szCs w:val="24"/>
          <w:lang w:val="en-US"/>
        </w:rPr>
        <w:t xml:space="preserve">The strategies that </w:t>
      </w:r>
      <w:proofErr w:type="gramStart"/>
      <w:r w:rsidRPr="00C84CEB">
        <w:rPr>
          <w:rFonts w:ascii="Times New Roman" w:hAnsi="Times New Roman" w:cs="Times New Roman"/>
          <w:sz w:val="24"/>
          <w:szCs w:val="24"/>
          <w:lang w:val="en-US"/>
        </w:rPr>
        <w:t>follows</w:t>
      </w:r>
      <w:proofErr w:type="gramEnd"/>
      <w:r w:rsidRPr="00C84CEB">
        <w:rPr>
          <w:rFonts w:ascii="Times New Roman" w:hAnsi="Times New Roman" w:cs="Times New Roman"/>
          <w:sz w:val="24"/>
          <w:szCs w:val="24"/>
          <w:lang w:val="en-US"/>
        </w:rPr>
        <w:t xml:space="preserve"> will be used to accomplish </w:t>
      </w:r>
      <w:proofErr w:type="spellStart"/>
      <w:r w:rsidRPr="00C84CEB">
        <w:rPr>
          <w:rFonts w:ascii="Times New Roman" w:hAnsi="Times New Roman" w:cs="Times New Roman"/>
          <w:sz w:val="24"/>
          <w:szCs w:val="24"/>
          <w:lang w:val="en-US"/>
        </w:rPr>
        <w:t>SurveyPro's</w:t>
      </w:r>
      <w:proofErr w:type="spellEnd"/>
      <w:r w:rsidRPr="00C84CEB">
        <w:rPr>
          <w:rFonts w:ascii="Times New Roman" w:hAnsi="Times New Roman" w:cs="Times New Roman"/>
          <w:sz w:val="24"/>
          <w:szCs w:val="24"/>
          <w:lang w:val="en-US"/>
        </w:rPr>
        <w:t xml:space="preserve"> combined usability and user experience goals:</w:t>
      </w:r>
    </w:p>
    <w:p w14:paraId="73E76DCD" w14:textId="77777777" w:rsidR="00407D4C" w:rsidRPr="00C84CEB" w:rsidRDefault="00407D4C" w:rsidP="003961F7">
      <w:pPr>
        <w:pStyle w:val="ListParagraph"/>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w:t>
      </w:r>
    </w:p>
    <w:p w14:paraId="26DF47AA" w14:textId="665461EE" w:rsidR="00407D4C" w:rsidRPr="00227E0E" w:rsidRDefault="00407D4C" w:rsidP="003961F7">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Utilizing a user-centered design strategy, giving users' requirements and preferences top priority throughout the development process.</w:t>
      </w:r>
      <w:r w:rsidRPr="00227E0E">
        <w:rPr>
          <w:rFonts w:ascii="Times New Roman" w:hAnsi="Times New Roman" w:cs="Times New Roman"/>
          <w:sz w:val="24"/>
          <w:szCs w:val="24"/>
          <w:lang w:val="en-US"/>
        </w:rPr>
        <w:t> </w:t>
      </w:r>
    </w:p>
    <w:p w14:paraId="5ECCF90E" w14:textId="77777777" w:rsidR="00407D4C" w:rsidRPr="00C84CEB" w:rsidRDefault="00407D4C" w:rsidP="003961F7">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Ensuring that the platform conforms with accessibility requirements so that a variety of people, including those with impairments, may use it.</w:t>
      </w:r>
    </w:p>
    <w:p w14:paraId="787B860B" w14:textId="16A9D9FC" w:rsidR="00407D4C" w:rsidRPr="00C84CEB" w:rsidRDefault="00407D4C" w:rsidP="003961F7">
      <w:pPr>
        <w:pStyle w:val="ListParagraph"/>
        <w:autoSpaceDE w:val="0"/>
        <w:autoSpaceDN w:val="0"/>
        <w:adjustRightInd w:val="0"/>
        <w:spacing w:after="0" w:line="240" w:lineRule="auto"/>
        <w:rPr>
          <w:rFonts w:ascii="Times New Roman" w:hAnsi="Times New Roman" w:cs="Times New Roman"/>
          <w:sz w:val="24"/>
          <w:szCs w:val="24"/>
          <w:lang w:val="en-US"/>
        </w:rPr>
      </w:pPr>
    </w:p>
    <w:p w14:paraId="35D24CC8" w14:textId="77777777" w:rsidR="00407D4C" w:rsidRPr="00C84CEB" w:rsidRDefault="00407D4C" w:rsidP="003961F7">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Encouraging a sense of involvement and ownership in the platform's development, give users ways to provide feedback, report issues, and suggest improvements.</w:t>
      </w:r>
    </w:p>
    <w:p w14:paraId="5FD86700" w14:textId="77777777" w:rsidR="00407D4C" w:rsidRPr="00C84CEB" w:rsidRDefault="00407D4C" w:rsidP="003961F7">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w:t>
      </w:r>
    </w:p>
    <w:p w14:paraId="298FCE55" w14:textId="0BF45CBF" w:rsidR="00407D4C" w:rsidRPr="00C84CEB" w:rsidRDefault="00407D4C" w:rsidP="003961F7">
      <w:pPr>
        <w:pStyle w:val="ListParagraph"/>
        <w:numPr>
          <w:ilvl w:val="0"/>
          <w:numId w:val="5"/>
        </w:numPr>
        <w:rPr>
          <w:rFonts w:ascii="Times New Roman" w:hAnsi="Times New Roman" w:cs="Times New Roman"/>
          <w:sz w:val="24"/>
          <w:szCs w:val="24"/>
        </w:rPr>
      </w:pPr>
      <w:r w:rsidRPr="00C84CEB">
        <w:rPr>
          <w:rFonts w:ascii="Times New Roman" w:hAnsi="Times New Roman" w:cs="Times New Roman"/>
          <w:sz w:val="24"/>
          <w:szCs w:val="24"/>
          <w:lang w:val="en-US"/>
        </w:rPr>
        <w:t> To improve usability and user experience, the platform should be continually tested with users, feedback gathered, and design and functionality iteratively refined.</w:t>
      </w:r>
    </w:p>
    <w:p w14:paraId="19913DBD" w14:textId="77777777" w:rsidR="00407D4C" w:rsidRPr="00C84CEB" w:rsidRDefault="00407D4C" w:rsidP="003961F7">
      <w:pPr>
        <w:autoSpaceDE w:val="0"/>
        <w:autoSpaceDN w:val="0"/>
        <w:adjustRightInd w:val="0"/>
        <w:spacing w:after="0" w:line="240" w:lineRule="auto"/>
        <w:rPr>
          <w:rFonts w:ascii="Times New Roman" w:hAnsi="Times New Roman" w:cs="Times New Roman"/>
          <w:sz w:val="24"/>
          <w:szCs w:val="24"/>
          <w:lang w:val="en-US"/>
        </w:rPr>
      </w:pPr>
      <w:r w:rsidRPr="00C84CEB">
        <w:rPr>
          <w:rFonts w:ascii="Times New Roman" w:hAnsi="Times New Roman" w:cs="Times New Roman"/>
          <w:sz w:val="24"/>
          <w:szCs w:val="24"/>
          <w:lang w:val="en-US"/>
        </w:rPr>
        <w:t xml:space="preserve">Utilizing a combination of these techniques, </w:t>
      </w:r>
      <w:proofErr w:type="spellStart"/>
      <w:r w:rsidRPr="00C84CEB">
        <w:rPr>
          <w:rFonts w:ascii="Times New Roman" w:hAnsi="Times New Roman" w:cs="Times New Roman"/>
          <w:sz w:val="24"/>
          <w:szCs w:val="24"/>
          <w:lang w:val="en-US"/>
        </w:rPr>
        <w:t>SurveyPro</w:t>
      </w:r>
      <w:proofErr w:type="spellEnd"/>
      <w:r w:rsidRPr="00C84CEB">
        <w:rPr>
          <w:rFonts w:ascii="Times New Roman" w:hAnsi="Times New Roman" w:cs="Times New Roman"/>
          <w:sz w:val="24"/>
          <w:szCs w:val="24"/>
          <w:lang w:val="en-US"/>
        </w:rPr>
        <w:t xml:space="preserve"> seeks to develop an online survey platform that not only excels in usability but also provides a fun, interesting, and gratifying experience for all of its users.</w:t>
      </w:r>
    </w:p>
    <w:p w14:paraId="4D6CA106" w14:textId="11897AA5" w:rsidR="00CD4EA4" w:rsidRDefault="00CD4EA4" w:rsidP="00407D4C">
      <w:pPr>
        <w:rPr>
          <w:rFonts w:ascii="Times New Roman" w:hAnsi="Times New Roman" w:cs="Times New Roman"/>
          <w:b/>
          <w:bCs/>
          <w:sz w:val="32"/>
          <w:szCs w:val="32"/>
        </w:rPr>
      </w:pPr>
    </w:p>
    <w:p w14:paraId="6232CB7B" w14:textId="77777777" w:rsidR="00A857EA" w:rsidRDefault="00A857EA" w:rsidP="00407D4C">
      <w:pPr>
        <w:rPr>
          <w:rFonts w:ascii="Times New Roman" w:hAnsi="Times New Roman" w:cs="Times New Roman"/>
          <w:b/>
          <w:bCs/>
          <w:sz w:val="32"/>
          <w:szCs w:val="32"/>
        </w:rPr>
      </w:pPr>
    </w:p>
    <w:p w14:paraId="5869C1AD" w14:textId="636D7D89" w:rsidR="00EB36AE" w:rsidRPr="00CF5338" w:rsidRDefault="0094043A" w:rsidP="00CF5338">
      <w:pPr>
        <w:pStyle w:val="Heading1"/>
        <w:rPr>
          <w:rFonts w:ascii="Times New Roman" w:hAnsi="Times New Roman" w:cs="Times New Roman"/>
          <w:b/>
          <w:bCs/>
        </w:rPr>
      </w:pPr>
      <w:bookmarkStart w:id="8" w:name="_Toc165018405"/>
      <w:r w:rsidRPr="00CF5338">
        <w:rPr>
          <w:rFonts w:ascii="Times New Roman" w:hAnsi="Times New Roman" w:cs="Times New Roman"/>
          <w:b/>
          <w:bCs/>
        </w:rPr>
        <w:t>Project Plan</w:t>
      </w:r>
      <w:bookmarkEnd w:id="8"/>
    </w:p>
    <w:p w14:paraId="7A75DBB0" w14:textId="77777777" w:rsidR="00DC6E4A" w:rsidRDefault="00DC6E4A" w:rsidP="0094043A">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3116"/>
        <w:gridCol w:w="3117"/>
        <w:gridCol w:w="3117"/>
      </w:tblGrid>
      <w:tr w:rsidR="00E75784" w14:paraId="32DE6C5E" w14:textId="77777777" w:rsidTr="00E75784">
        <w:tc>
          <w:tcPr>
            <w:tcW w:w="3116" w:type="dxa"/>
          </w:tcPr>
          <w:p w14:paraId="60756A61" w14:textId="09753007" w:rsidR="00E75784" w:rsidRPr="00CD4EA4" w:rsidRDefault="00E75784" w:rsidP="0094043A">
            <w:pPr>
              <w:rPr>
                <w:rFonts w:ascii="Times New Roman" w:hAnsi="Times New Roman" w:cs="Times New Roman"/>
                <w:b/>
                <w:bCs/>
                <w:sz w:val="28"/>
                <w:szCs w:val="28"/>
              </w:rPr>
            </w:pPr>
            <w:r w:rsidRPr="00CD4EA4">
              <w:rPr>
                <w:rFonts w:ascii="Times New Roman" w:hAnsi="Times New Roman" w:cs="Times New Roman"/>
                <w:b/>
                <w:bCs/>
                <w:sz w:val="28"/>
                <w:szCs w:val="28"/>
              </w:rPr>
              <w:lastRenderedPageBreak/>
              <w:t>Project Phase</w:t>
            </w:r>
          </w:p>
        </w:tc>
        <w:tc>
          <w:tcPr>
            <w:tcW w:w="3117" w:type="dxa"/>
          </w:tcPr>
          <w:p w14:paraId="137EF39E" w14:textId="6FE6F38C" w:rsidR="00E75784" w:rsidRPr="00CD4EA4" w:rsidRDefault="00E75784" w:rsidP="0094043A">
            <w:pPr>
              <w:rPr>
                <w:rFonts w:ascii="Times New Roman" w:hAnsi="Times New Roman" w:cs="Times New Roman"/>
                <w:b/>
                <w:bCs/>
                <w:sz w:val="28"/>
                <w:szCs w:val="28"/>
              </w:rPr>
            </w:pPr>
            <w:r w:rsidRPr="00CD4EA4">
              <w:rPr>
                <w:rFonts w:ascii="Times New Roman" w:hAnsi="Times New Roman" w:cs="Times New Roman"/>
                <w:b/>
                <w:bCs/>
                <w:sz w:val="28"/>
                <w:szCs w:val="28"/>
              </w:rPr>
              <w:t>Deadline</w:t>
            </w:r>
          </w:p>
        </w:tc>
        <w:tc>
          <w:tcPr>
            <w:tcW w:w="3117" w:type="dxa"/>
          </w:tcPr>
          <w:p w14:paraId="0854A8DA" w14:textId="7AEBC8F1" w:rsidR="00E75784" w:rsidRPr="00CD4EA4" w:rsidRDefault="00E75784" w:rsidP="0094043A">
            <w:pPr>
              <w:rPr>
                <w:rFonts w:ascii="Times New Roman" w:hAnsi="Times New Roman" w:cs="Times New Roman"/>
                <w:b/>
                <w:bCs/>
                <w:sz w:val="28"/>
                <w:szCs w:val="28"/>
              </w:rPr>
            </w:pPr>
            <w:r w:rsidRPr="00CD4EA4">
              <w:rPr>
                <w:rFonts w:ascii="Times New Roman" w:hAnsi="Times New Roman" w:cs="Times New Roman"/>
                <w:b/>
                <w:bCs/>
                <w:sz w:val="28"/>
                <w:szCs w:val="28"/>
              </w:rPr>
              <w:t>Tasks</w:t>
            </w:r>
          </w:p>
        </w:tc>
      </w:tr>
      <w:tr w:rsidR="00E75784" w14:paraId="66754529" w14:textId="77777777" w:rsidTr="00E75784">
        <w:tc>
          <w:tcPr>
            <w:tcW w:w="3116" w:type="dxa"/>
          </w:tcPr>
          <w:p w14:paraId="19F01C55" w14:textId="7F163687" w:rsidR="00E75784" w:rsidRPr="00E75784" w:rsidRDefault="00E75784" w:rsidP="0094043A">
            <w:pPr>
              <w:rPr>
                <w:rFonts w:ascii="Times New Roman" w:hAnsi="Times New Roman" w:cs="Times New Roman"/>
                <w:sz w:val="24"/>
                <w:szCs w:val="24"/>
              </w:rPr>
            </w:pPr>
            <w:r w:rsidRPr="00E75784">
              <w:rPr>
                <w:rFonts w:ascii="Times New Roman" w:hAnsi="Times New Roman" w:cs="Times New Roman"/>
                <w:sz w:val="24"/>
                <w:szCs w:val="24"/>
              </w:rPr>
              <w:t>Phase 0: Pitch</w:t>
            </w:r>
          </w:p>
        </w:tc>
        <w:tc>
          <w:tcPr>
            <w:tcW w:w="3117" w:type="dxa"/>
          </w:tcPr>
          <w:p w14:paraId="2B7B959D" w14:textId="670AEBCB" w:rsidR="00E75784" w:rsidRPr="00CD4EA4" w:rsidRDefault="00E75784" w:rsidP="0094043A">
            <w:pPr>
              <w:rPr>
                <w:rFonts w:ascii="Times New Roman" w:hAnsi="Times New Roman" w:cs="Times New Roman"/>
                <w:sz w:val="24"/>
                <w:szCs w:val="24"/>
              </w:rPr>
            </w:pPr>
            <w:r w:rsidRPr="00CD4EA4">
              <w:rPr>
                <w:rFonts w:ascii="Times New Roman" w:hAnsi="Times New Roman" w:cs="Times New Roman"/>
                <w:sz w:val="24"/>
                <w:szCs w:val="24"/>
              </w:rPr>
              <w:t>September 15, 2023</w:t>
            </w:r>
          </w:p>
        </w:tc>
        <w:tc>
          <w:tcPr>
            <w:tcW w:w="3117" w:type="dxa"/>
          </w:tcPr>
          <w:p w14:paraId="3F276C5F" w14:textId="389AC38E" w:rsidR="00E75784" w:rsidRPr="00CD4EA4" w:rsidRDefault="00E75784" w:rsidP="002C76C0">
            <w:pPr>
              <w:jc w:val="left"/>
              <w:rPr>
                <w:rFonts w:ascii="Times New Roman" w:hAnsi="Times New Roman" w:cs="Times New Roman"/>
                <w:sz w:val="24"/>
                <w:szCs w:val="24"/>
              </w:rPr>
            </w:pPr>
            <w:r w:rsidRPr="00CD4EA4">
              <w:rPr>
                <w:rFonts w:ascii="Times New Roman" w:hAnsi="Times New Roman" w:cs="Times New Roman"/>
                <w:sz w:val="24"/>
                <w:szCs w:val="24"/>
              </w:rPr>
              <w:t>Conceptual Model</w:t>
            </w:r>
          </w:p>
        </w:tc>
      </w:tr>
      <w:tr w:rsidR="00E75784" w14:paraId="53EAAF3B" w14:textId="77777777" w:rsidTr="00E75784">
        <w:tc>
          <w:tcPr>
            <w:tcW w:w="3116" w:type="dxa"/>
          </w:tcPr>
          <w:p w14:paraId="3BEB2F21" w14:textId="59A71C2F" w:rsidR="00E75784" w:rsidRPr="00E75784" w:rsidRDefault="00E75784" w:rsidP="0094043A">
            <w:pPr>
              <w:rPr>
                <w:rFonts w:ascii="Times New Roman" w:hAnsi="Times New Roman" w:cs="Times New Roman"/>
                <w:sz w:val="24"/>
                <w:szCs w:val="24"/>
              </w:rPr>
            </w:pPr>
            <w:r w:rsidRPr="00E75784">
              <w:rPr>
                <w:rFonts w:ascii="Times New Roman" w:hAnsi="Times New Roman" w:cs="Times New Roman"/>
                <w:sz w:val="24"/>
                <w:szCs w:val="24"/>
              </w:rPr>
              <w:t>Phase 1: Project Proposal</w:t>
            </w:r>
          </w:p>
        </w:tc>
        <w:tc>
          <w:tcPr>
            <w:tcW w:w="3117" w:type="dxa"/>
          </w:tcPr>
          <w:p w14:paraId="487BDAC8" w14:textId="0846E72D" w:rsidR="00E75784" w:rsidRPr="00CD4EA4" w:rsidRDefault="00E75784" w:rsidP="0094043A">
            <w:pPr>
              <w:rPr>
                <w:rFonts w:ascii="Times New Roman" w:hAnsi="Times New Roman" w:cs="Times New Roman"/>
                <w:sz w:val="24"/>
                <w:szCs w:val="24"/>
              </w:rPr>
            </w:pPr>
            <w:r w:rsidRPr="00CD4EA4">
              <w:rPr>
                <w:rFonts w:ascii="Times New Roman" w:hAnsi="Times New Roman" w:cs="Times New Roman"/>
                <w:sz w:val="24"/>
                <w:szCs w:val="24"/>
              </w:rPr>
              <w:t>September 22, 2023</w:t>
            </w:r>
          </w:p>
        </w:tc>
        <w:tc>
          <w:tcPr>
            <w:tcW w:w="3117" w:type="dxa"/>
          </w:tcPr>
          <w:p w14:paraId="528503AC" w14:textId="3CEBBA52" w:rsidR="00E75784" w:rsidRPr="00CD4EA4" w:rsidRDefault="00E75784" w:rsidP="002C76C0">
            <w:pPr>
              <w:jc w:val="left"/>
              <w:rPr>
                <w:rFonts w:ascii="Times New Roman" w:hAnsi="Times New Roman" w:cs="Times New Roman"/>
                <w:sz w:val="24"/>
                <w:szCs w:val="24"/>
              </w:rPr>
            </w:pPr>
            <w:r w:rsidRPr="00CD4EA4">
              <w:rPr>
                <w:rFonts w:ascii="Times New Roman" w:hAnsi="Times New Roman" w:cs="Times New Roman"/>
                <w:sz w:val="24"/>
                <w:szCs w:val="24"/>
              </w:rPr>
              <w:t>Define Target Audience, Motivation, Goals</w:t>
            </w:r>
          </w:p>
        </w:tc>
      </w:tr>
      <w:tr w:rsidR="00E75784" w14:paraId="22BE627B" w14:textId="77777777" w:rsidTr="00E75784">
        <w:tc>
          <w:tcPr>
            <w:tcW w:w="3116" w:type="dxa"/>
          </w:tcPr>
          <w:p w14:paraId="6D514ACA" w14:textId="0F9C156E" w:rsidR="00E75784" w:rsidRPr="00E75784" w:rsidRDefault="00E75784" w:rsidP="0094043A">
            <w:pPr>
              <w:rPr>
                <w:rFonts w:ascii="Times New Roman" w:hAnsi="Times New Roman" w:cs="Times New Roman"/>
                <w:sz w:val="24"/>
                <w:szCs w:val="24"/>
              </w:rPr>
            </w:pPr>
            <w:r w:rsidRPr="00E75784">
              <w:rPr>
                <w:rFonts w:ascii="Times New Roman" w:hAnsi="Times New Roman" w:cs="Times New Roman"/>
                <w:sz w:val="24"/>
                <w:szCs w:val="24"/>
              </w:rPr>
              <w:t>Phase 2:</w:t>
            </w:r>
            <w:r>
              <w:rPr>
                <w:rFonts w:ascii="Times New Roman" w:hAnsi="Times New Roman" w:cs="Times New Roman"/>
                <w:sz w:val="24"/>
                <w:szCs w:val="24"/>
              </w:rPr>
              <w:t xml:space="preserve"> Requirements</w:t>
            </w:r>
          </w:p>
        </w:tc>
        <w:tc>
          <w:tcPr>
            <w:tcW w:w="3117" w:type="dxa"/>
          </w:tcPr>
          <w:p w14:paraId="62AF17D9" w14:textId="046E32CB" w:rsidR="00E75784" w:rsidRPr="00CD4EA4" w:rsidRDefault="00E75784" w:rsidP="0094043A">
            <w:pPr>
              <w:rPr>
                <w:rFonts w:ascii="Times New Roman" w:hAnsi="Times New Roman" w:cs="Times New Roman"/>
                <w:sz w:val="24"/>
                <w:szCs w:val="24"/>
              </w:rPr>
            </w:pPr>
            <w:r w:rsidRPr="00CD4EA4">
              <w:rPr>
                <w:rFonts w:ascii="Times New Roman" w:hAnsi="Times New Roman" w:cs="Times New Roman"/>
                <w:sz w:val="24"/>
                <w:szCs w:val="24"/>
              </w:rPr>
              <w:t>September 29, 2023</w:t>
            </w:r>
          </w:p>
        </w:tc>
        <w:tc>
          <w:tcPr>
            <w:tcW w:w="3117" w:type="dxa"/>
          </w:tcPr>
          <w:p w14:paraId="7232D265" w14:textId="18E782AC" w:rsidR="00E75784" w:rsidRPr="00CD4EA4" w:rsidRDefault="00E75784" w:rsidP="002C76C0">
            <w:pPr>
              <w:jc w:val="left"/>
              <w:rPr>
                <w:rFonts w:ascii="Times New Roman" w:hAnsi="Times New Roman" w:cs="Times New Roman"/>
                <w:sz w:val="24"/>
                <w:szCs w:val="24"/>
              </w:rPr>
            </w:pPr>
            <w:r w:rsidRPr="00CD4EA4">
              <w:rPr>
                <w:rFonts w:ascii="Times New Roman" w:hAnsi="Times New Roman" w:cs="Times New Roman"/>
                <w:sz w:val="24"/>
                <w:szCs w:val="24"/>
              </w:rPr>
              <w:t>Conduct Market Research and Gather Requirements</w:t>
            </w:r>
          </w:p>
        </w:tc>
      </w:tr>
      <w:tr w:rsidR="00E75784" w14:paraId="096C281C" w14:textId="77777777" w:rsidTr="00E75784">
        <w:tc>
          <w:tcPr>
            <w:tcW w:w="3116" w:type="dxa"/>
          </w:tcPr>
          <w:p w14:paraId="7CD4D0D6" w14:textId="2AD9F8F0" w:rsidR="00E75784" w:rsidRPr="00E75784" w:rsidRDefault="00E75784" w:rsidP="0094043A">
            <w:pPr>
              <w:rPr>
                <w:rFonts w:ascii="Times New Roman" w:hAnsi="Times New Roman" w:cs="Times New Roman"/>
                <w:sz w:val="24"/>
                <w:szCs w:val="24"/>
              </w:rPr>
            </w:pPr>
            <w:r w:rsidRPr="00E75784">
              <w:rPr>
                <w:rFonts w:ascii="Times New Roman" w:hAnsi="Times New Roman" w:cs="Times New Roman"/>
                <w:sz w:val="24"/>
                <w:szCs w:val="24"/>
              </w:rPr>
              <w:t>Phase 3:</w:t>
            </w:r>
            <w:r>
              <w:rPr>
                <w:rFonts w:ascii="Times New Roman" w:hAnsi="Times New Roman" w:cs="Times New Roman"/>
                <w:sz w:val="24"/>
                <w:szCs w:val="24"/>
              </w:rPr>
              <w:t xml:space="preserve"> Design</w:t>
            </w:r>
          </w:p>
        </w:tc>
        <w:tc>
          <w:tcPr>
            <w:tcW w:w="3117" w:type="dxa"/>
          </w:tcPr>
          <w:p w14:paraId="0B5C9EE0" w14:textId="40D31323" w:rsidR="00E75784" w:rsidRPr="00CD4EA4" w:rsidRDefault="00E75784" w:rsidP="0094043A">
            <w:pPr>
              <w:rPr>
                <w:rFonts w:ascii="Times New Roman" w:hAnsi="Times New Roman" w:cs="Times New Roman"/>
                <w:sz w:val="24"/>
                <w:szCs w:val="24"/>
              </w:rPr>
            </w:pPr>
            <w:r w:rsidRPr="00CD4EA4">
              <w:rPr>
                <w:rFonts w:ascii="Times New Roman" w:hAnsi="Times New Roman" w:cs="Times New Roman"/>
                <w:sz w:val="24"/>
                <w:szCs w:val="24"/>
              </w:rPr>
              <w:t>October 12, 2023</w:t>
            </w:r>
          </w:p>
        </w:tc>
        <w:tc>
          <w:tcPr>
            <w:tcW w:w="3117" w:type="dxa"/>
          </w:tcPr>
          <w:p w14:paraId="7B47B809" w14:textId="19967481" w:rsidR="00E75784" w:rsidRPr="00CD4EA4" w:rsidRDefault="00E75784" w:rsidP="002C76C0">
            <w:pPr>
              <w:jc w:val="left"/>
              <w:rPr>
                <w:rFonts w:ascii="Times New Roman" w:hAnsi="Times New Roman" w:cs="Times New Roman"/>
                <w:sz w:val="24"/>
                <w:szCs w:val="24"/>
              </w:rPr>
            </w:pPr>
            <w:r w:rsidRPr="00CD4EA4">
              <w:rPr>
                <w:rFonts w:ascii="Times New Roman" w:hAnsi="Times New Roman" w:cs="Times New Roman"/>
                <w:sz w:val="24"/>
                <w:szCs w:val="24"/>
              </w:rPr>
              <w:t>Create Initial Application Design</w:t>
            </w:r>
          </w:p>
        </w:tc>
      </w:tr>
      <w:tr w:rsidR="00E75784" w14:paraId="673FD8C3" w14:textId="77777777" w:rsidTr="00E75784">
        <w:tc>
          <w:tcPr>
            <w:tcW w:w="3116" w:type="dxa"/>
          </w:tcPr>
          <w:p w14:paraId="154B70F3" w14:textId="5A892059" w:rsidR="00E75784" w:rsidRPr="00E75784" w:rsidRDefault="00E75784" w:rsidP="0094043A">
            <w:pPr>
              <w:rPr>
                <w:rFonts w:ascii="Times New Roman" w:hAnsi="Times New Roman" w:cs="Times New Roman"/>
                <w:sz w:val="24"/>
                <w:szCs w:val="24"/>
              </w:rPr>
            </w:pPr>
            <w:r w:rsidRPr="00E75784">
              <w:rPr>
                <w:rFonts w:ascii="Times New Roman" w:hAnsi="Times New Roman" w:cs="Times New Roman"/>
                <w:sz w:val="24"/>
                <w:szCs w:val="24"/>
              </w:rPr>
              <w:t>Phase 4:</w:t>
            </w:r>
            <w:r w:rsidR="002C76C0">
              <w:rPr>
                <w:rFonts w:ascii="Times New Roman" w:hAnsi="Times New Roman" w:cs="Times New Roman"/>
                <w:sz w:val="24"/>
                <w:szCs w:val="24"/>
              </w:rPr>
              <w:t xml:space="preserve"> </w:t>
            </w:r>
            <w:r>
              <w:rPr>
                <w:rFonts w:ascii="Times New Roman" w:hAnsi="Times New Roman" w:cs="Times New Roman"/>
                <w:sz w:val="24"/>
                <w:szCs w:val="24"/>
              </w:rPr>
              <w:t>Prototype</w:t>
            </w:r>
          </w:p>
        </w:tc>
        <w:tc>
          <w:tcPr>
            <w:tcW w:w="3117" w:type="dxa"/>
          </w:tcPr>
          <w:p w14:paraId="0A38C54A" w14:textId="18C2A0C0" w:rsidR="00E75784" w:rsidRPr="00CD4EA4" w:rsidRDefault="00E75784" w:rsidP="0094043A">
            <w:pPr>
              <w:rPr>
                <w:rFonts w:ascii="Times New Roman" w:hAnsi="Times New Roman" w:cs="Times New Roman"/>
                <w:sz w:val="24"/>
                <w:szCs w:val="24"/>
              </w:rPr>
            </w:pPr>
            <w:r w:rsidRPr="00CD4EA4">
              <w:rPr>
                <w:rFonts w:ascii="Times New Roman" w:hAnsi="Times New Roman" w:cs="Times New Roman"/>
                <w:sz w:val="24"/>
                <w:szCs w:val="24"/>
              </w:rPr>
              <w:t>October 25, 2023</w:t>
            </w:r>
          </w:p>
        </w:tc>
        <w:tc>
          <w:tcPr>
            <w:tcW w:w="3117" w:type="dxa"/>
          </w:tcPr>
          <w:p w14:paraId="3EF56566" w14:textId="1F6CB1EF" w:rsidR="00E75784" w:rsidRPr="00CD4EA4" w:rsidRDefault="00E75784" w:rsidP="002C76C0">
            <w:pPr>
              <w:jc w:val="left"/>
              <w:rPr>
                <w:rFonts w:ascii="Times New Roman" w:hAnsi="Times New Roman" w:cs="Times New Roman"/>
                <w:sz w:val="24"/>
                <w:szCs w:val="24"/>
              </w:rPr>
            </w:pPr>
            <w:r w:rsidRPr="00CD4EA4">
              <w:rPr>
                <w:rFonts w:ascii="Times New Roman" w:hAnsi="Times New Roman" w:cs="Times New Roman"/>
                <w:sz w:val="24"/>
                <w:szCs w:val="24"/>
              </w:rPr>
              <w:t>Develop a Working Prototype</w:t>
            </w:r>
          </w:p>
        </w:tc>
      </w:tr>
      <w:tr w:rsidR="00E75784" w14:paraId="2FA81EA4" w14:textId="77777777" w:rsidTr="00E75784">
        <w:tc>
          <w:tcPr>
            <w:tcW w:w="3116" w:type="dxa"/>
          </w:tcPr>
          <w:p w14:paraId="176BA176" w14:textId="6C2174C2" w:rsidR="00E75784" w:rsidRPr="00E75784" w:rsidRDefault="00E75784" w:rsidP="0094043A">
            <w:pPr>
              <w:rPr>
                <w:rFonts w:ascii="Times New Roman" w:hAnsi="Times New Roman" w:cs="Times New Roman"/>
                <w:sz w:val="24"/>
                <w:szCs w:val="24"/>
              </w:rPr>
            </w:pPr>
            <w:r w:rsidRPr="00E75784">
              <w:rPr>
                <w:rFonts w:ascii="Times New Roman" w:hAnsi="Times New Roman" w:cs="Times New Roman"/>
                <w:sz w:val="24"/>
                <w:szCs w:val="24"/>
              </w:rPr>
              <w:t>Phase 5:</w:t>
            </w:r>
            <w:r w:rsidR="002C76C0">
              <w:rPr>
                <w:rFonts w:ascii="Times New Roman" w:hAnsi="Times New Roman" w:cs="Times New Roman"/>
                <w:sz w:val="24"/>
                <w:szCs w:val="24"/>
              </w:rPr>
              <w:t xml:space="preserve"> </w:t>
            </w:r>
            <w:r>
              <w:rPr>
                <w:rFonts w:ascii="Times New Roman" w:hAnsi="Times New Roman" w:cs="Times New Roman"/>
                <w:sz w:val="24"/>
                <w:szCs w:val="24"/>
              </w:rPr>
              <w:t>Evaluation</w:t>
            </w:r>
          </w:p>
        </w:tc>
        <w:tc>
          <w:tcPr>
            <w:tcW w:w="3117" w:type="dxa"/>
          </w:tcPr>
          <w:p w14:paraId="171DDF92" w14:textId="16C65BC3" w:rsidR="00E75784" w:rsidRPr="00CD4EA4" w:rsidRDefault="00E75784" w:rsidP="0094043A">
            <w:pPr>
              <w:rPr>
                <w:rFonts w:ascii="Times New Roman" w:hAnsi="Times New Roman" w:cs="Times New Roman"/>
                <w:sz w:val="24"/>
                <w:szCs w:val="24"/>
              </w:rPr>
            </w:pPr>
            <w:r w:rsidRPr="00CD4EA4">
              <w:rPr>
                <w:rFonts w:ascii="Times New Roman" w:hAnsi="Times New Roman" w:cs="Times New Roman"/>
                <w:sz w:val="24"/>
                <w:szCs w:val="24"/>
              </w:rPr>
              <w:t>November 5, 2023</w:t>
            </w:r>
          </w:p>
        </w:tc>
        <w:tc>
          <w:tcPr>
            <w:tcW w:w="3117" w:type="dxa"/>
          </w:tcPr>
          <w:p w14:paraId="7016A440" w14:textId="4DBE3C20" w:rsidR="00E75784" w:rsidRPr="00CD4EA4" w:rsidRDefault="00E75784" w:rsidP="002C76C0">
            <w:pPr>
              <w:jc w:val="left"/>
              <w:rPr>
                <w:rFonts w:ascii="Times New Roman" w:hAnsi="Times New Roman" w:cs="Times New Roman"/>
                <w:sz w:val="24"/>
                <w:szCs w:val="24"/>
              </w:rPr>
            </w:pPr>
            <w:r w:rsidRPr="00CD4EA4">
              <w:rPr>
                <w:rFonts w:ascii="Times New Roman" w:hAnsi="Times New Roman" w:cs="Times New Roman"/>
                <w:sz w:val="24"/>
                <w:szCs w:val="24"/>
              </w:rPr>
              <w:t>Test the prototype and gather feedback</w:t>
            </w:r>
          </w:p>
        </w:tc>
      </w:tr>
      <w:tr w:rsidR="00E75784" w14:paraId="4D2B9861" w14:textId="77777777" w:rsidTr="00CD4EA4">
        <w:trPr>
          <w:trHeight w:val="87"/>
        </w:trPr>
        <w:tc>
          <w:tcPr>
            <w:tcW w:w="3116" w:type="dxa"/>
          </w:tcPr>
          <w:p w14:paraId="5FAC48ED" w14:textId="2E8E7E21" w:rsidR="00E75784" w:rsidRPr="00E75784" w:rsidRDefault="00E75784" w:rsidP="0094043A">
            <w:pPr>
              <w:rPr>
                <w:rFonts w:ascii="Times New Roman" w:hAnsi="Times New Roman" w:cs="Times New Roman"/>
                <w:sz w:val="24"/>
                <w:szCs w:val="24"/>
              </w:rPr>
            </w:pPr>
            <w:r w:rsidRPr="00E75784">
              <w:rPr>
                <w:rFonts w:ascii="Times New Roman" w:hAnsi="Times New Roman" w:cs="Times New Roman"/>
                <w:sz w:val="24"/>
                <w:szCs w:val="24"/>
              </w:rPr>
              <w:t>Phase 6:</w:t>
            </w:r>
            <w:r>
              <w:rPr>
                <w:rFonts w:ascii="Times New Roman" w:hAnsi="Times New Roman" w:cs="Times New Roman"/>
                <w:sz w:val="24"/>
                <w:szCs w:val="24"/>
              </w:rPr>
              <w:t xml:space="preserve"> Presentation</w:t>
            </w:r>
          </w:p>
        </w:tc>
        <w:tc>
          <w:tcPr>
            <w:tcW w:w="3117" w:type="dxa"/>
          </w:tcPr>
          <w:p w14:paraId="6F7693A5" w14:textId="09E616D1" w:rsidR="00E75784" w:rsidRPr="00CD4EA4" w:rsidRDefault="00E75784" w:rsidP="0094043A">
            <w:pPr>
              <w:rPr>
                <w:rFonts w:ascii="Times New Roman" w:hAnsi="Times New Roman" w:cs="Times New Roman"/>
                <w:sz w:val="24"/>
                <w:szCs w:val="24"/>
              </w:rPr>
            </w:pPr>
            <w:r w:rsidRPr="00CD4EA4">
              <w:rPr>
                <w:rFonts w:ascii="Times New Roman" w:hAnsi="Times New Roman" w:cs="Times New Roman"/>
                <w:sz w:val="24"/>
                <w:szCs w:val="24"/>
              </w:rPr>
              <w:t>November 15, 2023</w:t>
            </w:r>
          </w:p>
        </w:tc>
        <w:tc>
          <w:tcPr>
            <w:tcW w:w="3117" w:type="dxa"/>
          </w:tcPr>
          <w:p w14:paraId="330B2232" w14:textId="1E6E4A78" w:rsidR="00E75784" w:rsidRPr="00CD4EA4" w:rsidRDefault="00E75784" w:rsidP="002C76C0">
            <w:pPr>
              <w:jc w:val="left"/>
              <w:rPr>
                <w:rFonts w:ascii="Times New Roman" w:hAnsi="Times New Roman" w:cs="Times New Roman"/>
                <w:sz w:val="24"/>
                <w:szCs w:val="24"/>
              </w:rPr>
            </w:pPr>
            <w:r w:rsidRPr="00CD4EA4">
              <w:rPr>
                <w:rFonts w:ascii="Times New Roman" w:hAnsi="Times New Roman" w:cs="Times New Roman"/>
                <w:sz w:val="24"/>
                <w:szCs w:val="24"/>
              </w:rPr>
              <w:t xml:space="preserve">Final Version of </w:t>
            </w:r>
            <w:r w:rsidR="002C76C0" w:rsidRPr="00CD4EA4">
              <w:rPr>
                <w:rFonts w:ascii="Times New Roman" w:hAnsi="Times New Roman" w:cs="Times New Roman"/>
                <w:sz w:val="24"/>
                <w:szCs w:val="24"/>
              </w:rPr>
              <w:t>the Website</w:t>
            </w:r>
            <w:r w:rsidR="00CD4EA4" w:rsidRPr="00CD4EA4">
              <w:rPr>
                <w:rFonts w:ascii="Times New Roman" w:hAnsi="Times New Roman" w:cs="Times New Roman"/>
                <w:sz w:val="24"/>
                <w:szCs w:val="24"/>
              </w:rPr>
              <w:t xml:space="preserve"> and prepare for the presentation</w:t>
            </w:r>
          </w:p>
        </w:tc>
      </w:tr>
    </w:tbl>
    <w:p w14:paraId="04F62A00" w14:textId="791C6F74" w:rsidR="00C84CEB" w:rsidRDefault="00C84CEB" w:rsidP="0094043A">
      <w:pPr>
        <w:rPr>
          <w:rFonts w:ascii="Times New Roman" w:hAnsi="Times New Roman" w:cs="Times New Roman"/>
          <w:b/>
          <w:bCs/>
          <w:sz w:val="32"/>
          <w:szCs w:val="32"/>
        </w:rPr>
      </w:pPr>
    </w:p>
    <w:p w14:paraId="52ECB258" w14:textId="63D98BAA" w:rsidR="0051335E" w:rsidRDefault="0051335E" w:rsidP="0094043A">
      <w:pPr>
        <w:rPr>
          <w:rFonts w:ascii="Times New Roman" w:hAnsi="Times New Roman" w:cs="Times New Roman"/>
          <w:b/>
          <w:bCs/>
          <w:sz w:val="32"/>
          <w:szCs w:val="32"/>
        </w:rPr>
      </w:pPr>
    </w:p>
    <w:p w14:paraId="2BCFD9DE" w14:textId="5FE5DCB5" w:rsidR="00CF5338" w:rsidRDefault="00CF5338" w:rsidP="0094043A">
      <w:pPr>
        <w:rPr>
          <w:rFonts w:ascii="Times New Roman" w:hAnsi="Times New Roman" w:cs="Times New Roman"/>
          <w:b/>
          <w:bCs/>
          <w:sz w:val="32"/>
          <w:szCs w:val="32"/>
        </w:rPr>
      </w:pPr>
    </w:p>
    <w:p w14:paraId="1050FB66" w14:textId="0DC94443" w:rsidR="00CF5338" w:rsidRDefault="00CF5338" w:rsidP="0094043A">
      <w:pPr>
        <w:rPr>
          <w:rFonts w:ascii="Times New Roman" w:hAnsi="Times New Roman" w:cs="Times New Roman"/>
          <w:b/>
          <w:bCs/>
          <w:sz w:val="32"/>
          <w:szCs w:val="32"/>
        </w:rPr>
      </w:pPr>
    </w:p>
    <w:p w14:paraId="7D4C6766" w14:textId="7727A292" w:rsidR="00CF5338" w:rsidRDefault="00CF5338" w:rsidP="0094043A">
      <w:pPr>
        <w:rPr>
          <w:rFonts w:ascii="Times New Roman" w:hAnsi="Times New Roman" w:cs="Times New Roman"/>
          <w:b/>
          <w:bCs/>
          <w:sz w:val="32"/>
          <w:szCs w:val="32"/>
        </w:rPr>
      </w:pPr>
    </w:p>
    <w:p w14:paraId="5D7FF93D" w14:textId="77777777" w:rsidR="00A857EA" w:rsidRDefault="00A857EA" w:rsidP="0094043A">
      <w:pPr>
        <w:rPr>
          <w:rFonts w:ascii="Times New Roman" w:hAnsi="Times New Roman" w:cs="Times New Roman"/>
          <w:b/>
          <w:bCs/>
          <w:sz w:val="32"/>
          <w:szCs w:val="32"/>
        </w:rPr>
      </w:pPr>
    </w:p>
    <w:p w14:paraId="3A32BC1E" w14:textId="5D0427D3" w:rsidR="009C5B95" w:rsidRDefault="00EB36AE" w:rsidP="00CF5338">
      <w:pPr>
        <w:pStyle w:val="Heading1"/>
        <w:rPr>
          <w:rFonts w:ascii="Times New Roman" w:hAnsi="Times New Roman" w:cs="Times New Roman"/>
          <w:b/>
          <w:bCs/>
        </w:rPr>
      </w:pPr>
      <w:bookmarkStart w:id="9" w:name="_Toc165018406"/>
      <w:r w:rsidRPr="00CF5338">
        <w:rPr>
          <w:rFonts w:ascii="Times New Roman" w:hAnsi="Times New Roman" w:cs="Times New Roman"/>
          <w:b/>
          <w:bCs/>
        </w:rPr>
        <w:t>Sitemap</w:t>
      </w:r>
      <w:bookmarkEnd w:id="9"/>
    </w:p>
    <w:p w14:paraId="0378AD50" w14:textId="479D7981" w:rsidR="00B03CFF" w:rsidRDefault="00B03CFF" w:rsidP="00B03CFF"/>
    <w:p w14:paraId="7F4B207A" w14:textId="0029E7A1" w:rsidR="00B03CFF" w:rsidRDefault="00B03CFF" w:rsidP="00B03CFF"/>
    <w:p w14:paraId="62A7AFFA" w14:textId="77777777" w:rsidR="00B03CFF" w:rsidRPr="00B03CFF" w:rsidRDefault="00B03CFF" w:rsidP="00B03CFF"/>
    <w:p w14:paraId="60001C94" w14:textId="2715AA00" w:rsidR="00DC6E4A" w:rsidRDefault="00B03CFF" w:rsidP="0094043A">
      <w:pPr>
        <w:rPr>
          <w:rFonts w:ascii="Times New Roman" w:hAnsi="Times New Roman" w:cs="Times New Roman"/>
          <w:b/>
          <w:bCs/>
          <w:sz w:val="32"/>
          <w:szCs w:val="32"/>
        </w:rPr>
      </w:pPr>
      <w:r w:rsidRPr="00EB36AE">
        <w:rPr>
          <w:rFonts w:ascii="Times New Roman" w:hAnsi="Times New Roman" w:cs="Times New Roman"/>
          <w:b/>
          <w:bCs/>
          <w:noProof/>
          <w:sz w:val="32"/>
          <w:szCs w:val="32"/>
        </w:rPr>
        <w:lastRenderedPageBreak/>
        <w:drawing>
          <wp:inline distT="0" distB="0" distL="0" distR="0" wp14:anchorId="05279A6B" wp14:editId="55CE0E37">
            <wp:extent cx="5943600" cy="3637280"/>
            <wp:effectExtent l="0" t="0" r="0" b="0"/>
            <wp:docPr id="1" name="Picture 1"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diagram&#10;&#10;Description automatically generated"/>
                    <pic:cNvPicPr/>
                  </pic:nvPicPr>
                  <pic:blipFill>
                    <a:blip r:embed="rId8"/>
                    <a:stretch>
                      <a:fillRect/>
                    </a:stretch>
                  </pic:blipFill>
                  <pic:spPr>
                    <a:xfrm>
                      <a:off x="0" y="0"/>
                      <a:ext cx="5943600" cy="3637280"/>
                    </a:xfrm>
                    <a:prstGeom prst="rect">
                      <a:avLst/>
                    </a:prstGeom>
                  </pic:spPr>
                </pic:pic>
              </a:graphicData>
            </a:graphic>
          </wp:inline>
        </w:drawing>
      </w:r>
    </w:p>
    <w:p w14:paraId="749CE32F" w14:textId="3320EA10" w:rsidR="00407D4C" w:rsidRDefault="00407D4C" w:rsidP="00407D4C">
      <w:pPr>
        <w:rPr>
          <w:rFonts w:ascii="Times New Roman" w:hAnsi="Times New Roman" w:cs="Times New Roman"/>
          <w:b/>
          <w:bCs/>
          <w:sz w:val="32"/>
          <w:szCs w:val="32"/>
        </w:rPr>
      </w:pPr>
    </w:p>
    <w:p w14:paraId="2A7ED2D9" w14:textId="2DC09187" w:rsidR="00407D4C" w:rsidRDefault="00407D4C" w:rsidP="00B03CFF">
      <w:pPr>
        <w:rPr>
          <w:rFonts w:ascii="Times New Roman" w:hAnsi="Times New Roman" w:cs="Times New Roman"/>
          <w:b/>
          <w:bCs/>
          <w:sz w:val="32"/>
          <w:szCs w:val="32"/>
        </w:rPr>
      </w:pPr>
    </w:p>
    <w:p w14:paraId="4F9BADCD" w14:textId="22676F6F" w:rsidR="003961F7" w:rsidRDefault="003961F7" w:rsidP="00B03CFF">
      <w:pPr>
        <w:rPr>
          <w:rFonts w:ascii="Times New Roman" w:hAnsi="Times New Roman" w:cs="Times New Roman"/>
          <w:b/>
          <w:bCs/>
          <w:sz w:val="32"/>
          <w:szCs w:val="32"/>
        </w:rPr>
      </w:pPr>
    </w:p>
    <w:p w14:paraId="752AC69E" w14:textId="05129EAD" w:rsidR="003961F7" w:rsidRDefault="003961F7" w:rsidP="00B03CFF">
      <w:pPr>
        <w:rPr>
          <w:rFonts w:ascii="Times New Roman" w:hAnsi="Times New Roman" w:cs="Times New Roman"/>
          <w:b/>
          <w:bCs/>
          <w:sz w:val="32"/>
          <w:szCs w:val="32"/>
        </w:rPr>
      </w:pPr>
    </w:p>
    <w:p w14:paraId="365E0F51" w14:textId="517E604E" w:rsidR="003961F7" w:rsidRDefault="003961F7" w:rsidP="00B03CFF">
      <w:pPr>
        <w:rPr>
          <w:rFonts w:ascii="Times New Roman" w:hAnsi="Times New Roman" w:cs="Times New Roman"/>
          <w:b/>
          <w:bCs/>
          <w:sz w:val="32"/>
          <w:szCs w:val="32"/>
        </w:rPr>
      </w:pPr>
    </w:p>
    <w:p w14:paraId="78416DEB" w14:textId="201F8960" w:rsidR="003961F7" w:rsidRDefault="003961F7" w:rsidP="00B03CFF">
      <w:pPr>
        <w:rPr>
          <w:rFonts w:ascii="Times New Roman" w:hAnsi="Times New Roman" w:cs="Times New Roman"/>
          <w:b/>
          <w:bCs/>
          <w:sz w:val="32"/>
          <w:szCs w:val="32"/>
        </w:rPr>
      </w:pPr>
    </w:p>
    <w:p w14:paraId="74E5DCEC" w14:textId="7A7C487C" w:rsidR="007B363E" w:rsidRDefault="007B363E" w:rsidP="00B03CFF">
      <w:pPr>
        <w:rPr>
          <w:rFonts w:ascii="Times New Roman" w:hAnsi="Times New Roman" w:cs="Times New Roman"/>
          <w:b/>
          <w:bCs/>
          <w:sz w:val="32"/>
          <w:szCs w:val="32"/>
        </w:rPr>
      </w:pPr>
    </w:p>
    <w:p w14:paraId="0CF5ADD1" w14:textId="4819ECA3" w:rsidR="007B363E" w:rsidRDefault="007B363E" w:rsidP="00B03CFF">
      <w:pPr>
        <w:rPr>
          <w:rFonts w:ascii="Times New Roman" w:hAnsi="Times New Roman" w:cs="Times New Roman"/>
          <w:b/>
          <w:bCs/>
          <w:sz w:val="32"/>
          <w:szCs w:val="32"/>
        </w:rPr>
      </w:pPr>
    </w:p>
    <w:p w14:paraId="25980E85" w14:textId="77777777" w:rsidR="007B363E" w:rsidRDefault="007B363E" w:rsidP="00B03CFF">
      <w:pPr>
        <w:rPr>
          <w:rFonts w:ascii="Times New Roman" w:hAnsi="Times New Roman" w:cs="Times New Roman"/>
          <w:b/>
          <w:bCs/>
          <w:sz w:val="32"/>
          <w:szCs w:val="32"/>
        </w:rPr>
      </w:pPr>
    </w:p>
    <w:p w14:paraId="2EE7D1BE" w14:textId="0E66209F" w:rsidR="003961F7" w:rsidRDefault="003961F7" w:rsidP="00B03CFF">
      <w:pPr>
        <w:rPr>
          <w:rFonts w:ascii="Times New Roman" w:hAnsi="Times New Roman" w:cs="Times New Roman"/>
          <w:b/>
          <w:bCs/>
          <w:sz w:val="32"/>
          <w:szCs w:val="32"/>
        </w:rPr>
      </w:pPr>
    </w:p>
    <w:p w14:paraId="7EFE3462" w14:textId="792C9A22" w:rsidR="003961F7" w:rsidRDefault="003961F7" w:rsidP="00B03CFF">
      <w:pPr>
        <w:rPr>
          <w:rFonts w:ascii="Times New Roman" w:hAnsi="Times New Roman" w:cs="Times New Roman"/>
          <w:b/>
          <w:bCs/>
          <w:sz w:val="32"/>
          <w:szCs w:val="32"/>
        </w:rPr>
      </w:pPr>
    </w:p>
    <w:bookmarkStart w:id="10" w:name="_Toc165018407" w:displacedByCustomXml="next"/>
    <w:sdt>
      <w:sdtPr>
        <w:rPr>
          <w:smallCaps w:val="0"/>
          <w:spacing w:val="0"/>
          <w:sz w:val="20"/>
          <w:szCs w:val="20"/>
        </w:rPr>
        <w:id w:val="1265968498"/>
        <w:docPartObj>
          <w:docPartGallery w:val="Bibliographies"/>
          <w:docPartUnique/>
        </w:docPartObj>
      </w:sdtPr>
      <w:sdtEndPr>
        <w:rPr>
          <w:rFonts w:ascii="Times New Roman" w:hAnsi="Times New Roman" w:cs="Times New Roman"/>
          <w:b/>
          <w:bCs/>
        </w:rPr>
      </w:sdtEndPr>
      <w:sdtContent>
        <w:p w14:paraId="34BEB97A" w14:textId="77777777" w:rsidR="00A33B58" w:rsidRDefault="00A33B58" w:rsidP="00A33B58">
          <w:pPr>
            <w:pStyle w:val="Heading1"/>
            <w:rPr>
              <w:rFonts w:ascii="Times New Roman" w:hAnsi="Times New Roman" w:cs="Times New Roman"/>
              <w:b/>
              <w:bCs/>
            </w:rPr>
          </w:pPr>
          <w:r w:rsidRPr="00A33B58">
            <w:rPr>
              <w:rFonts w:ascii="Times New Roman" w:hAnsi="Times New Roman" w:cs="Times New Roman"/>
              <w:b/>
              <w:bCs/>
            </w:rPr>
            <w:t>Bibliography</w:t>
          </w:r>
          <w:bookmarkEnd w:id="10"/>
        </w:p>
        <w:p w14:paraId="29B3AFF0" w14:textId="77777777" w:rsidR="00BE2639" w:rsidRDefault="00BE2639" w:rsidP="00BE2639">
          <w:pPr>
            <w:pStyle w:val="NormalWeb"/>
            <w:shd w:val="clear" w:color="auto" w:fill="FFFFFF"/>
            <w:spacing w:before="0" w:beforeAutospacing="0" w:after="0" w:afterAutospacing="0" w:line="550" w:lineRule="atLeast"/>
            <w:ind w:right="75"/>
            <w:rPr>
              <w:rFonts w:ascii="Calibri" w:hAnsi="Calibri" w:cs="Calibri"/>
              <w:color w:val="000000"/>
              <w:sz w:val="22"/>
              <w:szCs w:val="22"/>
            </w:rPr>
          </w:pPr>
        </w:p>
        <w:p w14:paraId="7DA503B5"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Bostock, M. (n.d.). D3.js - Data-Driven Documents. </w:t>
          </w:r>
          <w:hyperlink r:id="rId9" w:history="1">
            <w:r>
              <w:rPr>
                <w:rStyle w:val="Hyperlink"/>
                <w:rFonts w:ascii="inherit" w:hAnsi="inherit" w:cs="Calibri"/>
                <w:color w:val="000000"/>
                <w:sz w:val="22"/>
                <w:szCs w:val="22"/>
              </w:rPr>
              <w:t>https://d3js.org/</w:t>
            </w:r>
          </w:hyperlink>
        </w:p>
        <w:p w14:paraId="3E8C2CD7"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Style w:val="Emphasis"/>
              <w:rFonts w:ascii="Calibri" w:hAnsi="Calibri" w:cs="Calibri"/>
              <w:color w:val="000000"/>
              <w:sz w:val="22"/>
              <w:szCs w:val="22"/>
            </w:rPr>
            <w:t>Free visual Sitemap generator from URL &amp; XML Sitemap creator</w:t>
          </w:r>
          <w:r>
            <w:rPr>
              <w:rFonts w:ascii="Calibri" w:hAnsi="Calibri" w:cs="Calibri"/>
              <w:color w:val="000000"/>
              <w:sz w:val="22"/>
              <w:szCs w:val="22"/>
            </w:rPr>
            <w:t>. (n.d.). Octopus.do, Visual Sitemap Tool, Website Planner, Architecture. </w:t>
          </w:r>
          <w:hyperlink r:id="rId10" w:history="1">
            <w:r>
              <w:rPr>
                <w:rStyle w:val="Hyperlink"/>
                <w:rFonts w:ascii="inherit" w:hAnsi="inherit" w:cs="Calibri"/>
                <w:color w:val="000000"/>
                <w:sz w:val="22"/>
                <w:szCs w:val="22"/>
              </w:rPr>
              <w:t>https://octopus.do/sitemap/resource/generator</w:t>
            </w:r>
          </w:hyperlink>
        </w:p>
        <w:p w14:paraId="22A11823"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Google Forms: Sign-in. </w:t>
          </w:r>
          <w:hyperlink r:id="rId11" w:history="1">
            <w:r>
              <w:rPr>
                <w:rStyle w:val="Hyperlink"/>
                <w:rFonts w:ascii="inherit" w:hAnsi="inherit" w:cs="Calibri"/>
                <w:color w:val="000000"/>
                <w:sz w:val="22"/>
                <w:szCs w:val="22"/>
              </w:rPr>
              <w:t>https://forms.google.com/</w:t>
            </w:r>
          </w:hyperlink>
        </w:p>
        <w:p w14:paraId="1927BD00"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Matplotlib — Visualization with Python. </w:t>
          </w:r>
          <w:hyperlink r:id="rId12" w:history="1">
            <w:r>
              <w:rPr>
                <w:rStyle w:val="Hyperlink"/>
                <w:rFonts w:ascii="inherit" w:hAnsi="inherit" w:cs="Calibri"/>
                <w:color w:val="000000"/>
                <w:sz w:val="22"/>
                <w:szCs w:val="22"/>
              </w:rPr>
              <w:t>https://matplotlib.org/</w:t>
            </w:r>
          </w:hyperlink>
        </w:p>
        <w:p w14:paraId="248A6B04"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pandas. </w:t>
          </w:r>
          <w:hyperlink r:id="rId13" w:history="1">
            <w:r>
              <w:rPr>
                <w:rStyle w:val="Hyperlink"/>
                <w:rFonts w:ascii="inherit" w:hAnsi="inherit" w:cs="Calibri"/>
                <w:color w:val="000000"/>
                <w:sz w:val="22"/>
                <w:szCs w:val="22"/>
              </w:rPr>
              <w:t>https://pandas.pydata.org/</w:t>
            </w:r>
          </w:hyperlink>
        </w:p>
        <w:p w14:paraId="6D382CE7"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Pr>
              <w:rFonts w:ascii="Calibri" w:hAnsi="Calibri" w:cs="Calibri"/>
              <w:color w:val="000000"/>
              <w:sz w:val="22"/>
              <w:szCs w:val="22"/>
            </w:rPr>
            <w:t>Preece</w:t>
          </w:r>
          <w:proofErr w:type="spellEnd"/>
          <w:r>
            <w:rPr>
              <w:rFonts w:ascii="Calibri" w:hAnsi="Calibri" w:cs="Calibri"/>
              <w:color w:val="000000"/>
              <w:sz w:val="22"/>
              <w:szCs w:val="22"/>
            </w:rPr>
            <w:t>, J., Sharp, H., &amp; Rogers, Y. (2015). </w:t>
          </w:r>
          <w:r>
            <w:rPr>
              <w:rStyle w:val="Emphasis"/>
              <w:rFonts w:ascii="Calibri" w:hAnsi="Calibri" w:cs="Calibri"/>
              <w:color w:val="000000"/>
              <w:sz w:val="22"/>
              <w:szCs w:val="22"/>
            </w:rPr>
            <w:t>Interaction design: Beyond human-computer interaction</w:t>
          </w:r>
          <w:r>
            <w:rPr>
              <w:rFonts w:ascii="Calibri" w:hAnsi="Calibri" w:cs="Calibri"/>
              <w:color w:val="000000"/>
              <w:sz w:val="22"/>
              <w:szCs w:val="22"/>
            </w:rPr>
            <w:t>. John Wiley &amp; Sons.</w:t>
          </w:r>
        </w:p>
        <w:p w14:paraId="1F1F7974"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(2022, July 27). Qualtrics. </w:t>
          </w:r>
          <w:hyperlink r:id="rId14" w:history="1">
            <w:r>
              <w:rPr>
                <w:rStyle w:val="Hyperlink"/>
                <w:rFonts w:ascii="inherit" w:hAnsi="inherit" w:cs="Calibri"/>
                <w:color w:val="000000"/>
                <w:sz w:val="22"/>
                <w:szCs w:val="22"/>
              </w:rPr>
              <w:t>https://www.qualtrics.com/</w:t>
            </w:r>
          </w:hyperlink>
        </w:p>
        <w:p w14:paraId="15832166"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Stack Overflow. </w:t>
          </w:r>
          <w:hyperlink r:id="rId15" w:history="1">
            <w:r>
              <w:rPr>
                <w:rStyle w:val="Hyperlink"/>
                <w:rFonts w:ascii="inherit" w:hAnsi="inherit" w:cs="Calibri"/>
                <w:color w:val="000000"/>
                <w:sz w:val="22"/>
                <w:szCs w:val="22"/>
              </w:rPr>
              <w:t>https://stackoverflow.com/</w:t>
            </w:r>
          </w:hyperlink>
        </w:p>
        <w:p w14:paraId="62A4F9C1"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SurveyMonkey. </w:t>
          </w:r>
          <w:hyperlink r:id="rId16" w:history="1">
            <w:r>
              <w:rPr>
                <w:rStyle w:val="Hyperlink"/>
                <w:rFonts w:ascii="inherit" w:hAnsi="inherit" w:cs="Calibri"/>
                <w:color w:val="000000"/>
                <w:sz w:val="22"/>
                <w:szCs w:val="22"/>
              </w:rPr>
              <w:t>https://www.surveymonkey.com/</w:t>
            </w:r>
          </w:hyperlink>
        </w:p>
        <w:p w14:paraId="6E0E47B0"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 xml:space="preserve">(n.d.). </w:t>
          </w:r>
          <w:proofErr w:type="spellStart"/>
          <w:r>
            <w:rPr>
              <w:rFonts w:ascii="Calibri" w:hAnsi="Calibri" w:cs="Calibri"/>
              <w:color w:val="000000"/>
              <w:sz w:val="22"/>
              <w:szCs w:val="22"/>
            </w:rPr>
            <w:t>Typeform</w:t>
          </w:r>
          <w:proofErr w:type="spellEnd"/>
          <w:r>
            <w:rPr>
              <w:rFonts w:ascii="Calibri" w:hAnsi="Calibri" w:cs="Calibri"/>
              <w:color w:val="000000"/>
              <w:sz w:val="22"/>
              <w:szCs w:val="22"/>
            </w:rPr>
            <w:t>. </w:t>
          </w:r>
          <w:hyperlink r:id="rId17" w:history="1">
            <w:r>
              <w:rPr>
                <w:rStyle w:val="Hyperlink"/>
                <w:rFonts w:ascii="inherit" w:hAnsi="inherit" w:cs="Calibri"/>
                <w:color w:val="000000"/>
                <w:sz w:val="22"/>
                <w:szCs w:val="22"/>
              </w:rPr>
              <w:t>https://www.typeform.com/</w:t>
            </w:r>
          </w:hyperlink>
        </w:p>
        <w:p w14:paraId="34E11E54" w14:textId="77777777" w:rsidR="00D91D1E" w:rsidRDefault="00D91D1E" w:rsidP="00D91D1E">
          <w:pPr>
            <w:jc w:val="center"/>
            <w:rPr>
              <w:ins w:id="11" w:author="Unknown"/>
              <w:rFonts w:ascii="Verdana" w:hAnsi="Verdana" w:cs="Times New Roman"/>
              <w:color w:val="333333"/>
              <w:sz w:val="21"/>
              <w:szCs w:val="21"/>
            </w:rPr>
          </w:pPr>
        </w:p>
        <w:p w14:paraId="6C7E459C" w14:textId="13DE4D32" w:rsidR="00A33B58" w:rsidRPr="00A33B58" w:rsidRDefault="00000000" w:rsidP="00A33B58"/>
      </w:sdtContent>
    </w:sdt>
    <w:sectPr w:rsidR="00A33B58" w:rsidRPr="00A33B58" w:rsidSect="00D37133">
      <w:footerReference w:type="even" r:id="rId18"/>
      <w:footerReference w:type="default" r:id="rId1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E399" w14:textId="77777777" w:rsidR="000E4FE4" w:rsidRDefault="000E4FE4" w:rsidP="00D37133">
      <w:pPr>
        <w:spacing w:after="0" w:line="240" w:lineRule="auto"/>
      </w:pPr>
      <w:r>
        <w:separator/>
      </w:r>
    </w:p>
  </w:endnote>
  <w:endnote w:type="continuationSeparator" w:id="0">
    <w:p w14:paraId="74296CFB" w14:textId="77777777" w:rsidR="000E4FE4" w:rsidRDefault="000E4FE4" w:rsidP="00D3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371354"/>
      <w:docPartObj>
        <w:docPartGallery w:val="Page Numbers (Bottom of Page)"/>
        <w:docPartUnique/>
      </w:docPartObj>
    </w:sdtPr>
    <w:sdtContent>
      <w:p w14:paraId="53ECD662" w14:textId="753556E6" w:rsidR="00D37133" w:rsidRDefault="00D37133" w:rsidP="00F150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C7CC13" w14:textId="77777777" w:rsidR="00D37133" w:rsidRDefault="00D37133" w:rsidP="00D371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3917511"/>
      <w:docPartObj>
        <w:docPartGallery w:val="Page Numbers (Bottom of Page)"/>
        <w:docPartUnique/>
      </w:docPartObj>
    </w:sdtPr>
    <w:sdtContent>
      <w:p w14:paraId="0C014B8F" w14:textId="74EA0077" w:rsidR="00D37133" w:rsidRDefault="00D37133" w:rsidP="00F150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4FC55" w14:textId="77777777" w:rsidR="00D37133" w:rsidRDefault="00D37133" w:rsidP="00D371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2AE9" w14:textId="77777777" w:rsidR="000E4FE4" w:rsidRDefault="000E4FE4" w:rsidP="00D37133">
      <w:pPr>
        <w:spacing w:after="0" w:line="240" w:lineRule="auto"/>
      </w:pPr>
      <w:r>
        <w:separator/>
      </w:r>
    </w:p>
  </w:footnote>
  <w:footnote w:type="continuationSeparator" w:id="0">
    <w:p w14:paraId="14A23753" w14:textId="77777777" w:rsidR="000E4FE4" w:rsidRDefault="000E4FE4" w:rsidP="00D3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52AA"/>
    <w:multiLevelType w:val="hybridMultilevel"/>
    <w:tmpl w:val="088681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E386E"/>
    <w:multiLevelType w:val="hybridMultilevel"/>
    <w:tmpl w:val="1F708D4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750F"/>
    <w:multiLevelType w:val="hybridMultilevel"/>
    <w:tmpl w:val="FFE0E9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47A0F"/>
    <w:multiLevelType w:val="hybridMultilevel"/>
    <w:tmpl w:val="E1D8C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469EC"/>
    <w:multiLevelType w:val="hybridMultilevel"/>
    <w:tmpl w:val="C47430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D3B86"/>
    <w:multiLevelType w:val="hybridMultilevel"/>
    <w:tmpl w:val="A780894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269078">
    <w:abstractNumId w:val="2"/>
  </w:num>
  <w:num w:numId="2" w16cid:durableId="830947197">
    <w:abstractNumId w:val="3"/>
  </w:num>
  <w:num w:numId="3" w16cid:durableId="1324505467">
    <w:abstractNumId w:val="0"/>
  </w:num>
  <w:num w:numId="4" w16cid:durableId="566495206">
    <w:abstractNumId w:val="1"/>
  </w:num>
  <w:num w:numId="5" w16cid:durableId="582421627">
    <w:abstractNumId w:val="5"/>
  </w:num>
  <w:num w:numId="6" w16cid:durableId="114906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DB"/>
    <w:rsid w:val="00022BB0"/>
    <w:rsid w:val="00052DA2"/>
    <w:rsid w:val="00057C15"/>
    <w:rsid w:val="00065EE2"/>
    <w:rsid w:val="00074922"/>
    <w:rsid w:val="000E4FE4"/>
    <w:rsid w:val="000F20DA"/>
    <w:rsid w:val="001349AE"/>
    <w:rsid w:val="00172665"/>
    <w:rsid w:val="0018369F"/>
    <w:rsid w:val="00184F84"/>
    <w:rsid w:val="001D00C3"/>
    <w:rsid w:val="00202CB1"/>
    <w:rsid w:val="00221407"/>
    <w:rsid w:val="00227E0E"/>
    <w:rsid w:val="00253EB0"/>
    <w:rsid w:val="0029468B"/>
    <w:rsid w:val="002A77E9"/>
    <w:rsid w:val="002B3B35"/>
    <w:rsid w:val="002B623A"/>
    <w:rsid w:val="002C76C0"/>
    <w:rsid w:val="00306785"/>
    <w:rsid w:val="00342CFC"/>
    <w:rsid w:val="0035476A"/>
    <w:rsid w:val="003961F7"/>
    <w:rsid w:val="003A0ACD"/>
    <w:rsid w:val="003E513F"/>
    <w:rsid w:val="00407D4C"/>
    <w:rsid w:val="00414DED"/>
    <w:rsid w:val="0046500D"/>
    <w:rsid w:val="00465922"/>
    <w:rsid w:val="00474D25"/>
    <w:rsid w:val="00482FEF"/>
    <w:rsid w:val="004A43B8"/>
    <w:rsid w:val="004A6193"/>
    <w:rsid w:val="004F0619"/>
    <w:rsid w:val="0051213E"/>
    <w:rsid w:val="0051335E"/>
    <w:rsid w:val="00514852"/>
    <w:rsid w:val="00516834"/>
    <w:rsid w:val="00536B43"/>
    <w:rsid w:val="00596614"/>
    <w:rsid w:val="005C35DB"/>
    <w:rsid w:val="006541F2"/>
    <w:rsid w:val="006609DF"/>
    <w:rsid w:val="00676E02"/>
    <w:rsid w:val="00716C54"/>
    <w:rsid w:val="00775205"/>
    <w:rsid w:val="00791F92"/>
    <w:rsid w:val="007B363E"/>
    <w:rsid w:val="007C2475"/>
    <w:rsid w:val="007F310C"/>
    <w:rsid w:val="00843849"/>
    <w:rsid w:val="0086652D"/>
    <w:rsid w:val="00887F31"/>
    <w:rsid w:val="008A349E"/>
    <w:rsid w:val="0094043A"/>
    <w:rsid w:val="0098062B"/>
    <w:rsid w:val="00987FC8"/>
    <w:rsid w:val="009C11D7"/>
    <w:rsid w:val="009C5B95"/>
    <w:rsid w:val="009E6DAB"/>
    <w:rsid w:val="00A33B58"/>
    <w:rsid w:val="00A52A6C"/>
    <w:rsid w:val="00A603A9"/>
    <w:rsid w:val="00A7648F"/>
    <w:rsid w:val="00A857EA"/>
    <w:rsid w:val="00B02816"/>
    <w:rsid w:val="00B03CFF"/>
    <w:rsid w:val="00B2121A"/>
    <w:rsid w:val="00BB0449"/>
    <w:rsid w:val="00BB46E2"/>
    <w:rsid w:val="00BE2639"/>
    <w:rsid w:val="00C15A1D"/>
    <w:rsid w:val="00C521BC"/>
    <w:rsid w:val="00C84CEB"/>
    <w:rsid w:val="00CB3BC8"/>
    <w:rsid w:val="00CD4EA4"/>
    <w:rsid w:val="00CF5338"/>
    <w:rsid w:val="00D04A32"/>
    <w:rsid w:val="00D1736C"/>
    <w:rsid w:val="00D37133"/>
    <w:rsid w:val="00D62716"/>
    <w:rsid w:val="00D70CA6"/>
    <w:rsid w:val="00D70F21"/>
    <w:rsid w:val="00D91D1E"/>
    <w:rsid w:val="00DA4E23"/>
    <w:rsid w:val="00DB6C6D"/>
    <w:rsid w:val="00DC6E4A"/>
    <w:rsid w:val="00DD1FA3"/>
    <w:rsid w:val="00E031BA"/>
    <w:rsid w:val="00E2323F"/>
    <w:rsid w:val="00E44CA4"/>
    <w:rsid w:val="00E75784"/>
    <w:rsid w:val="00E8043E"/>
    <w:rsid w:val="00E96048"/>
    <w:rsid w:val="00EB1585"/>
    <w:rsid w:val="00EB36AE"/>
    <w:rsid w:val="00EC48D1"/>
    <w:rsid w:val="00ED2880"/>
    <w:rsid w:val="00EE1D26"/>
    <w:rsid w:val="00F26E0F"/>
    <w:rsid w:val="00FB4580"/>
    <w:rsid w:val="00FD30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A38B"/>
  <w15:chartTrackingRefBased/>
  <w15:docId w15:val="{DF96361E-2050-624F-B5F5-0838F1F7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1A"/>
  </w:style>
  <w:style w:type="paragraph" w:styleId="Heading1">
    <w:name w:val="heading 1"/>
    <w:basedOn w:val="Normal"/>
    <w:next w:val="Normal"/>
    <w:link w:val="Heading1Char"/>
    <w:uiPriority w:val="9"/>
    <w:qFormat/>
    <w:rsid w:val="00253EB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53EB0"/>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53EB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53EB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53EB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53EB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53EB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53EB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53EB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3EB0"/>
    <w:pPr>
      <w:spacing w:after="0" w:line="240" w:lineRule="auto"/>
    </w:pPr>
  </w:style>
  <w:style w:type="character" w:customStyle="1" w:styleId="NoSpacingChar">
    <w:name w:val="No Spacing Char"/>
    <w:basedOn w:val="DefaultParagraphFont"/>
    <w:link w:val="NoSpacing"/>
    <w:uiPriority w:val="1"/>
    <w:rsid w:val="00253EB0"/>
  </w:style>
  <w:style w:type="character" w:customStyle="1" w:styleId="Heading1Char">
    <w:name w:val="Heading 1 Char"/>
    <w:basedOn w:val="DefaultParagraphFont"/>
    <w:link w:val="Heading1"/>
    <w:uiPriority w:val="9"/>
    <w:rsid w:val="00253EB0"/>
    <w:rPr>
      <w:smallCaps/>
      <w:spacing w:val="5"/>
      <w:sz w:val="32"/>
      <w:szCs w:val="32"/>
    </w:rPr>
  </w:style>
  <w:style w:type="character" w:customStyle="1" w:styleId="Heading2Char">
    <w:name w:val="Heading 2 Char"/>
    <w:basedOn w:val="DefaultParagraphFont"/>
    <w:link w:val="Heading2"/>
    <w:uiPriority w:val="9"/>
    <w:semiHidden/>
    <w:rsid w:val="00253EB0"/>
    <w:rPr>
      <w:smallCaps/>
      <w:spacing w:val="5"/>
      <w:sz w:val="28"/>
      <w:szCs w:val="28"/>
    </w:rPr>
  </w:style>
  <w:style w:type="character" w:customStyle="1" w:styleId="Heading3Char">
    <w:name w:val="Heading 3 Char"/>
    <w:basedOn w:val="DefaultParagraphFont"/>
    <w:link w:val="Heading3"/>
    <w:uiPriority w:val="9"/>
    <w:semiHidden/>
    <w:rsid w:val="00253EB0"/>
    <w:rPr>
      <w:smallCaps/>
      <w:spacing w:val="5"/>
      <w:sz w:val="24"/>
      <w:szCs w:val="24"/>
    </w:rPr>
  </w:style>
  <w:style w:type="character" w:customStyle="1" w:styleId="Heading4Char">
    <w:name w:val="Heading 4 Char"/>
    <w:basedOn w:val="DefaultParagraphFont"/>
    <w:link w:val="Heading4"/>
    <w:uiPriority w:val="9"/>
    <w:semiHidden/>
    <w:rsid w:val="00253EB0"/>
    <w:rPr>
      <w:smallCaps/>
      <w:spacing w:val="10"/>
      <w:sz w:val="22"/>
      <w:szCs w:val="22"/>
    </w:rPr>
  </w:style>
  <w:style w:type="character" w:customStyle="1" w:styleId="Heading5Char">
    <w:name w:val="Heading 5 Char"/>
    <w:basedOn w:val="DefaultParagraphFont"/>
    <w:link w:val="Heading5"/>
    <w:uiPriority w:val="9"/>
    <w:semiHidden/>
    <w:rsid w:val="00253EB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53EB0"/>
    <w:rPr>
      <w:smallCaps/>
      <w:color w:val="ED7D31" w:themeColor="accent2"/>
      <w:spacing w:val="5"/>
      <w:sz w:val="22"/>
    </w:rPr>
  </w:style>
  <w:style w:type="character" w:customStyle="1" w:styleId="Heading7Char">
    <w:name w:val="Heading 7 Char"/>
    <w:basedOn w:val="DefaultParagraphFont"/>
    <w:link w:val="Heading7"/>
    <w:uiPriority w:val="9"/>
    <w:semiHidden/>
    <w:rsid w:val="00253EB0"/>
    <w:rPr>
      <w:b/>
      <w:smallCaps/>
      <w:color w:val="ED7D31" w:themeColor="accent2"/>
      <w:spacing w:val="10"/>
    </w:rPr>
  </w:style>
  <w:style w:type="character" w:customStyle="1" w:styleId="Heading8Char">
    <w:name w:val="Heading 8 Char"/>
    <w:basedOn w:val="DefaultParagraphFont"/>
    <w:link w:val="Heading8"/>
    <w:uiPriority w:val="9"/>
    <w:semiHidden/>
    <w:rsid w:val="00253EB0"/>
    <w:rPr>
      <w:b/>
      <w:i/>
      <w:smallCaps/>
      <w:color w:val="C45911" w:themeColor="accent2" w:themeShade="BF"/>
    </w:rPr>
  </w:style>
  <w:style w:type="character" w:customStyle="1" w:styleId="Heading9Char">
    <w:name w:val="Heading 9 Char"/>
    <w:basedOn w:val="DefaultParagraphFont"/>
    <w:link w:val="Heading9"/>
    <w:uiPriority w:val="9"/>
    <w:semiHidden/>
    <w:rsid w:val="00253EB0"/>
    <w:rPr>
      <w:b/>
      <w:i/>
      <w:smallCaps/>
      <w:color w:val="823B0B" w:themeColor="accent2" w:themeShade="7F"/>
    </w:rPr>
  </w:style>
  <w:style w:type="paragraph" w:styleId="Caption">
    <w:name w:val="caption"/>
    <w:basedOn w:val="Normal"/>
    <w:next w:val="Normal"/>
    <w:uiPriority w:val="35"/>
    <w:semiHidden/>
    <w:unhideWhenUsed/>
    <w:qFormat/>
    <w:rsid w:val="00253EB0"/>
    <w:rPr>
      <w:b/>
      <w:bCs/>
      <w:caps/>
      <w:sz w:val="16"/>
      <w:szCs w:val="18"/>
    </w:rPr>
  </w:style>
  <w:style w:type="paragraph" w:styleId="Title">
    <w:name w:val="Title"/>
    <w:basedOn w:val="Normal"/>
    <w:next w:val="Normal"/>
    <w:link w:val="TitleChar"/>
    <w:uiPriority w:val="10"/>
    <w:qFormat/>
    <w:rsid w:val="00253EB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53EB0"/>
    <w:rPr>
      <w:smallCaps/>
      <w:sz w:val="48"/>
      <w:szCs w:val="48"/>
    </w:rPr>
  </w:style>
  <w:style w:type="paragraph" w:styleId="Subtitle">
    <w:name w:val="Subtitle"/>
    <w:basedOn w:val="Normal"/>
    <w:next w:val="Normal"/>
    <w:link w:val="SubtitleChar"/>
    <w:uiPriority w:val="11"/>
    <w:qFormat/>
    <w:rsid w:val="00253EB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53EB0"/>
    <w:rPr>
      <w:rFonts w:asciiTheme="majorHAnsi" w:eastAsiaTheme="majorEastAsia" w:hAnsiTheme="majorHAnsi" w:cstheme="majorBidi"/>
      <w:szCs w:val="22"/>
    </w:rPr>
  </w:style>
  <w:style w:type="character" w:styleId="Strong">
    <w:name w:val="Strong"/>
    <w:uiPriority w:val="22"/>
    <w:qFormat/>
    <w:rsid w:val="00253EB0"/>
    <w:rPr>
      <w:b/>
      <w:color w:val="ED7D31" w:themeColor="accent2"/>
    </w:rPr>
  </w:style>
  <w:style w:type="character" w:styleId="Emphasis">
    <w:name w:val="Emphasis"/>
    <w:uiPriority w:val="20"/>
    <w:qFormat/>
    <w:rsid w:val="00253EB0"/>
    <w:rPr>
      <w:b/>
      <w:i/>
      <w:spacing w:val="10"/>
    </w:rPr>
  </w:style>
  <w:style w:type="paragraph" w:styleId="ListParagraph">
    <w:name w:val="List Paragraph"/>
    <w:basedOn w:val="Normal"/>
    <w:uiPriority w:val="34"/>
    <w:qFormat/>
    <w:rsid w:val="00253EB0"/>
    <w:pPr>
      <w:ind w:left="720"/>
      <w:contextualSpacing/>
    </w:pPr>
  </w:style>
  <w:style w:type="paragraph" w:styleId="Quote">
    <w:name w:val="Quote"/>
    <w:basedOn w:val="Normal"/>
    <w:next w:val="Normal"/>
    <w:link w:val="QuoteChar"/>
    <w:uiPriority w:val="29"/>
    <w:qFormat/>
    <w:rsid w:val="00253EB0"/>
    <w:rPr>
      <w:i/>
    </w:rPr>
  </w:style>
  <w:style w:type="character" w:customStyle="1" w:styleId="QuoteChar">
    <w:name w:val="Quote Char"/>
    <w:basedOn w:val="DefaultParagraphFont"/>
    <w:link w:val="Quote"/>
    <w:uiPriority w:val="29"/>
    <w:rsid w:val="00253EB0"/>
    <w:rPr>
      <w:i/>
    </w:rPr>
  </w:style>
  <w:style w:type="paragraph" w:styleId="IntenseQuote">
    <w:name w:val="Intense Quote"/>
    <w:basedOn w:val="Normal"/>
    <w:next w:val="Normal"/>
    <w:link w:val="IntenseQuoteChar"/>
    <w:uiPriority w:val="30"/>
    <w:qFormat/>
    <w:rsid w:val="00253EB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53EB0"/>
    <w:rPr>
      <w:b/>
      <w:i/>
      <w:color w:val="FFFFFF" w:themeColor="background1"/>
      <w:shd w:val="clear" w:color="auto" w:fill="ED7D31" w:themeFill="accent2"/>
    </w:rPr>
  </w:style>
  <w:style w:type="character" w:styleId="SubtleEmphasis">
    <w:name w:val="Subtle Emphasis"/>
    <w:uiPriority w:val="19"/>
    <w:qFormat/>
    <w:rsid w:val="00253EB0"/>
    <w:rPr>
      <w:i/>
    </w:rPr>
  </w:style>
  <w:style w:type="character" w:styleId="IntenseEmphasis">
    <w:name w:val="Intense Emphasis"/>
    <w:uiPriority w:val="21"/>
    <w:qFormat/>
    <w:rsid w:val="00253EB0"/>
    <w:rPr>
      <w:b/>
      <w:i/>
      <w:color w:val="ED7D31" w:themeColor="accent2"/>
      <w:spacing w:val="10"/>
    </w:rPr>
  </w:style>
  <w:style w:type="character" w:styleId="SubtleReference">
    <w:name w:val="Subtle Reference"/>
    <w:uiPriority w:val="31"/>
    <w:qFormat/>
    <w:rsid w:val="00253EB0"/>
    <w:rPr>
      <w:b/>
    </w:rPr>
  </w:style>
  <w:style w:type="character" w:styleId="IntenseReference">
    <w:name w:val="Intense Reference"/>
    <w:uiPriority w:val="32"/>
    <w:qFormat/>
    <w:rsid w:val="00253EB0"/>
    <w:rPr>
      <w:b/>
      <w:bCs/>
      <w:smallCaps/>
      <w:spacing w:val="5"/>
      <w:sz w:val="22"/>
      <w:szCs w:val="22"/>
      <w:u w:val="single"/>
    </w:rPr>
  </w:style>
  <w:style w:type="character" w:styleId="BookTitle">
    <w:name w:val="Book Title"/>
    <w:uiPriority w:val="33"/>
    <w:qFormat/>
    <w:rsid w:val="00253EB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253EB0"/>
    <w:pPr>
      <w:outlineLvl w:val="9"/>
    </w:pPr>
  </w:style>
  <w:style w:type="table" w:styleId="TableGrid">
    <w:name w:val="Table Grid"/>
    <w:basedOn w:val="TableNormal"/>
    <w:uiPriority w:val="39"/>
    <w:rsid w:val="00E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F5338"/>
    <w:pPr>
      <w:spacing w:before="120" w:after="120"/>
      <w:jc w:val="left"/>
    </w:pPr>
    <w:rPr>
      <w:rFonts w:cstheme="minorHAnsi"/>
      <w:b/>
      <w:bCs/>
      <w:caps/>
    </w:rPr>
  </w:style>
  <w:style w:type="paragraph" w:styleId="TOC2">
    <w:name w:val="toc 2"/>
    <w:basedOn w:val="Normal"/>
    <w:next w:val="Normal"/>
    <w:autoRedefine/>
    <w:uiPriority w:val="39"/>
    <w:semiHidden/>
    <w:unhideWhenUsed/>
    <w:rsid w:val="00CF5338"/>
    <w:pPr>
      <w:spacing w:after="0"/>
      <w:ind w:left="200"/>
      <w:jc w:val="left"/>
    </w:pPr>
    <w:rPr>
      <w:rFonts w:cstheme="minorHAnsi"/>
      <w:smallCaps/>
    </w:rPr>
  </w:style>
  <w:style w:type="paragraph" w:styleId="TOC3">
    <w:name w:val="toc 3"/>
    <w:basedOn w:val="Normal"/>
    <w:next w:val="Normal"/>
    <w:autoRedefine/>
    <w:uiPriority w:val="39"/>
    <w:semiHidden/>
    <w:unhideWhenUsed/>
    <w:rsid w:val="00CF5338"/>
    <w:pPr>
      <w:spacing w:after="0"/>
      <w:ind w:left="400"/>
      <w:jc w:val="left"/>
    </w:pPr>
    <w:rPr>
      <w:rFonts w:cstheme="minorHAnsi"/>
      <w:i/>
      <w:iCs/>
    </w:rPr>
  </w:style>
  <w:style w:type="paragraph" w:styleId="TOC4">
    <w:name w:val="toc 4"/>
    <w:basedOn w:val="Normal"/>
    <w:next w:val="Normal"/>
    <w:autoRedefine/>
    <w:uiPriority w:val="39"/>
    <w:semiHidden/>
    <w:unhideWhenUsed/>
    <w:rsid w:val="00CF5338"/>
    <w:pPr>
      <w:spacing w:after="0"/>
      <w:ind w:left="600"/>
      <w:jc w:val="left"/>
    </w:pPr>
    <w:rPr>
      <w:rFonts w:cstheme="minorHAnsi"/>
      <w:sz w:val="18"/>
      <w:szCs w:val="18"/>
    </w:rPr>
  </w:style>
  <w:style w:type="paragraph" w:styleId="TOC5">
    <w:name w:val="toc 5"/>
    <w:basedOn w:val="Normal"/>
    <w:next w:val="Normal"/>
    <w:autoRedefine/>
    <w:uiPriority w:val="39"/>
    <w:semiHidden/>
    <w:unhideWhenUsed/>
    <w:rsid w:val="00CF5338"/>
    <w:pPr>
      <w:spacing w:after="0"/>
      <w:ind w:left="800"/>
      <w:jc w:val="left"/>
    </w:pPr>
    <w:rPr>
      <w:rFonts w:cstheme="minorHAnsi"/>
      <w:sz w:val="18"/>
      <w:szCs w:val="18"/>
    </w:rPr>
  </w:style>
  <w:style w:type="paragraph" w:styleId="TOC6">
    <w:name w:val="toc 6"/>
    <w:basedOn w:val="Normal"/>
    <w:next w:val="Normal"/>
    <w:autoRedefine/>
    <w:uiPriority w:val="39"/>
    <w:semiHidden/>
    <w:unhideWhenUsed/>
    <w:rsid w:val="00CF5338"/>
    <w:pPr>
      <w:spacing w:after="0"/>
      <w:ind w:left="1000"/>
      <w:jc w:val="left"/>
    </w:pPr>
    <w:rPr>
      <w:rFonts w:cstheme="minorHAnsi"/>
      <w:sz w:val="18"/>
      <w:szCs w:val="18"/>
    </w:rPr>
  </w:style>
  <w:style w:type="paragraph" w:styleId="TOC7">
    <w:name w:val="toc 7"/>
    <w:basedOn w:val="Normal"/>
    <w:next w:val="Normal"/>
    <w:autoRedefine/>
    <w:uiPriority w:val="39"/>
    <w:semiHidden/>
    <w:unhideWhenUsed/>
    <w:rsid w:val="00CF5338"/>
    <w:pPr>
      <w:spacing w:after="0"/>
      <w:ind w:left="1200"/>
      <w:jc w:val="left"/>
    </w:pPr>
    <w:rPr>
      <w:rFonts w:cstheme="minorHAnsi"/>
      <w:sz w:val="18"/>
      <w:szCs w:val="18"/>
    </w:rPr>
  </w:style>
  <w:style w:type="paragraph" w:styleId="TOC8">
    <w:name w:val="toc 8"/>
    <w:basedOn w:val="Normal"/>
    <w:next w:val="Normal"/>
    <w:autoRedefine/>
    <w:uiPriority w:val="39"/>
    <w:semiHidden/>
    <w:unhideWhenUsed/>
    <w:rsid w:val="00CF5338"/>
    <w:pPr>
      <w:spacing w:after="0"/>
      <w:ind w:left="1400"/>
      <w:jc w:val="left"/>
    </w:pPr>
    <w:rPr>
      <w:rFonts w:cstheme="minorHAnsi"/>
      <w:sz w:val="18"/>
      <w:szCs w:val="18"/>
    </w:rPr>
  </w:style>
  <w:style w:type="paragraph" w:styleId="TOC9">
    <w:name w:val="toc 9"/>
    <w:basedOn w:val="Normal"/>
    <w:next w:val="Normal"/>
    <w:autoRedefine/>
    <w:uiPriority w:val="39"/>
    <w:semiHidden/>
    <w:unhideWhenUsed/>
    <w:rsid w:val="00CF5338"/>
    <w:pPr>
      <w:spacing w:after="0"/>
      <w:ind w:left="1600"/>
      <w:jc w:val="left"/>
    </w:pPr>
    <w:rPr>
      <w:rFonts w:cstheme="minorHAnsi"/>
      <w:sz w:val="18"/>
      <w:szCs w:val="18"/>
    </w:rPr>
  </w:style>
  <w:style w:type="character" w:styleId="Hyperlink">
    <w:name w:val="Hyperlink"/>
    <w:basedOn w:val="DefaultParagraphFont"/>
    <w:uiPriority w:val="99"/>
    <w:unhideWhenUsed/>
    <w:rsid w:val="007F310C"/>
    <w:rPr>
      <w:color w:val="0563C1" w:themeColor="hyperlink"/>
      <w:u w:val="single"/>
    </w:rPr>
  </w:style>
  <w:style w:type="paragraph" w:styleId="Footer">
    <w:name w:val="footer"/>
    <w:basedOn w:val="Normal"/>
    <w:link w:val="FooterChar"/>
    <w:uiPriority w:val="99"/>
    <w:unhideWhenUsed/>
    <w:rsid w:val="00D37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133"/>
  </w:style>
  <w:style w:type="character" w:styleId="PageNumber">
    <w:name w:val="page number"/>
    <w:basedOn w:val="DefaultParagraphFont"/>
    <w:uiPriority w:val="99"/>
    <w:semiHidden/>
    <w:unhideWhenUsed/>
    <w:rsid w:val="00D37133"/>
  </w:style>
  <w:style w:type="paragraph" w:styleId="NormalWeb">
    <w:name w:val="Normal (Web)"/>
    <w:basedOn w:val="Normal"/>
    <w:uiPriority w:val="99"/>
    <w:semiHidden/>
    <w:unhideWhenUsed/>
    <w:rsid w:val="00A33B5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33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7743">
      <w:bodyDiv w:val="1"/>
      <w:marLeft w:val="0"/>
      <w:marRight w:val="0"/>
      <w:marTop w:val="0"/>
      <w:marBottom w:val="0"/>
      <w:divBdr>
        <w:top w:val="none" w:sz="0" w:space="0" w:color="auto"/>
        <w:left w:val="none" w:sz="0" w:space="0" w:color="auto"/>
        <w:bottom w:val="none" w:sz="0" w:space="0" w:color="auto"/>
        <w:right w:val="none" w:sz="0" w:space="0" w:color="auto"/>
      </w:divBdr>
    </w:div>
    <w:div w:id="1419447401">
      <w:bodyDiv w:val="1"/>
      <w:marLeft w:val="0"/>
      <w:marRight w:val="0"/>
      <w:marTop w:val="0"/>
      <w:marBottom w:val="0"/>
      <w:divBdr>
        <w:top w:val="none" w:sz="0" w:space="0" w:color="auto"/>
        <w:left w:val="none" w:sz="0" w:space="0" w:color="auto"/>
        <w:bottom w:val="none" w:sz="0" w:space="0" w:color="auto"/>
        <w:right w:val="none" w:sz="0" w:space="0" w:color="auto"/>
      </w:divBdr>
    </w:div>
    <w:div w:id="1906916949">
      <w:bodyDiv w:val="1"/>
      <w:marLeft w:val="0"/>
      <w:marRight w:val="0"/>
      <w:marTop w:val="0"/>
      <w:marBottom w:val="0"/>
      <w:divBdr>
        <w:top w:val="none" w:sz="0" w:space="0" w:color="auto"/>
        <w:left w:val="none" w:sz="0" w:space="0" w:color="auto"/>
        <w:bottom w:val="none" w:sz="0" w:space="0" w:color="auto"/>
        <w:right w:val="none" w:sz="0" w:space="0" w:color="auto"/>
      </w:divBdr>
    </w:div>
    <w:div w:id="2121877902">
      <w:bodyDiv w:val="1"/>
      <w:marLeft w:val="0"/>
      <w:marRight w:val="0"/>
      <w:marTop w:val="0"/>
      <w:marBottom w:val="0"/>
      <w:divBdr>
        <w:top w:val="none" w:sz="0" w:space="0" w:color="auto"/>
        <w:left w:val="none" w:sz="0" w:space="0" w:color="auto"/>
        <w:bottom w:val="none" w:sz="0" w:space="0" w:color="auto"/>
        <w:right w:val="none" w:sz="0" w:space="0" w:color="auto"/>
      </w:divBdr>
      <w:divsChild>
        <w:div w:id="1999071014">
          <w:marLeft w:val="0"/>
          <w:marRight w:val="0"/>
          <w:marTop w:val="100"/>
          <w:marBottom w:val="100"/>
          <w:divBdr>
            <w:top w:val="none" w:sz="0" w:space="0" w:color="auto"/>
            <w:left w:val="none" w:sz="0" w:space="0" w:color="auto"/>
            <w:bottom w:val="none" w:sz="0" w:space="0" w:color="auto"/>
            <w:right w:val="none" w:sz="0" w:space="0" w:color="auto"/>
          </w:divBdr>
          <w:divsChild>
            <w:div w:id="320893429">
              <w:marLeft w:val="0"/>
              <w:marRight w:val="0"/>
              <w:marTop w:val="0"/>
              <w:marBottom w:val="0"/>
              <w:divBdr>
                <w:top w:val="none" w:sz="0" w:space="0" w:color="auto"/>
                <w:left w:val="none" w:sz="0" w:space="0" w:color="auto"/>
                <w:bottom w:val="none" w:sz="0" w:space="0" w:color="auto"/>
                <w:right w:val="none" w:sz="0" w:space="0" w:color="auto"/>
              </w:divBdr>
              <w:divsChild>
                <w:div w:id="890075919">
                  <w:marLeft w:val="0"/>
                  <w:marRight w:val="0"/>
                  <w:marTop w:val="0"/>
                  <w:marBottom w:val="0"/>
                  <w:divBdr>
                    <w:top w:val="none" w:sz="0" w:space="0" w:color="auto"/>
                    <w:left w:val="none" w:sz="0" w:space="0" w:color="auto"/>
                    <w:bottom w:val="none" w:sz="0" w:space="0" w:color="auto"/>
                    <w:right w:val="none" w:sz="0" w:space="0" w:color="auto"/>
                  </w:divBdr>
                  <w:divsChild>
                    <w:div w:id="1626932142">
                      <w:marLeft w:val="0"/>
                      <w:marRight w:val="0"/>
                      <w:marTop w:val="450"/>
                      <w:marBottom w:val="450"/>
                      <w:divBdr>
                        <w:top w:val="none" w:sz="0" w:space="0" w:color="auto"/>
                        <w:left w:val="none" w:sz="0" w:space="0" w:color="auto"/>
                        <w:bottom w:val="none" w:sz="0" w:space="0" w:color="auto"/>
                        <w:right w:val="none" w:sz="0" w:space="0" w:color="auto"/>
                      </w:divBdr>
                      <w:divsChild>
                        <w:div w:id="722023026">
                          <w:marLeft w:val="0"/>
                          <w:marRight w:val="0"/>
                          <w:marTop w:val="0"/>
                          <w:marBottom w:val="0"/>
                          <w:divBdr>
                            <w:top w:val="none" w:sz="0" w:space="0" w:color="auto"/>
                            <w:left w:val="none" w:sz="0" w:space="0" w:color="auto"/>
                            <w:bottom w:val="none" w:sz="0" w:space="0" w:color="auto"/>
                            <w:right w:val="none" w:sz="0" w:space="0" w:color="auto"/>
                          </w:divBdr>
                          <w:divsChild>
                            <w:div w:id="1873881309">
                              <w:marLeft w:val="0"/>
                              <w:marRight w:val="0"/>
                              <w:marTop w:val="0"/>
                              <w:marBottom w:val="0"/>
                              <w:divBdr>
                                <w:top w:val="none" w:sz="0" w:space="0" w:color="auto"/>
                                <w:left w:val="none" w:sz="0" w:space="0" w:color="auto"/>
                                <w:bottom w:val="none" w:sz="0" w:space="0" w:color="auto"/>
                                <w:right w:val="none" w:sz="0" w:space="0" w:color="auto"/>
                              </w:divBdr>
                              <w:divsChild>
                                <w:div w:id="251471467">
                                  <w:marLeft w:val="0"/>
                                  <w:marRight w:val="0"/>
                                  <w:marTop w:val="0"/>
                                  <w:marBottom w:val="0"/>
                                  <w:divBdr>
                                    <w:top w:val="none" w:sz="0" w:space="0" w:color="auto"/>
                                    <w:left w:val="none" w:sz="0" w:space="0" w:color="auto"/>
                                    <w:bottom w:val="none" w:sz="0" w:space="0" w:color="auto"/>
                                    <w:right w:val="none" w:sz="0" w:space="0" w:color="auto"/>
                                  </w:divBdr>
                                  <w:divsChild>
                                    <w:div w:id="1557547764">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94477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tplotlib.org/" TargetMode="External"/><Relationship Id="rId17" Type="http://schemas.openxmlformats.org/officeDocument/2006/relationships/hyperlink" Target="https://www.typeform.com/" TargetMode="External"/><Relationship Id="rId2" Type="http://schemas.openxmlformats.org/officeDocument/2006/relationships/numbering" Target="numbering.xml"/><Relationship Id="rId16" Type="http://schemas.openxmlformats.org/officeDocument/2006/relationships/hyperlink" Target="https://www.surveymonke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oogle.com/"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octopus.do/sitemap/resource/generat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3js.org/" TargetMode="External"/><Relationship Id="rId14" Type="http://schemas.openxmlformats.org/officeDocument/2006/relationships/hyperlink" Target="https://www.qualt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B663-BA16-2949-AAAF-87D3A832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Human computer interaction design</vt:lpstr>
    </vt:vector>
  </TitlesOfParts>
  <Company>Date: September 22, 2023</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 design</dc:title>
  <dc:subject/>
  <dc:creator>Mihirkumar Dilipbhai Patel          T00681063</dc:creator>
  <cp:keywords/>
  <dc:description/>
  <cp:lastModifiedBy>MihirKumar Dilipbhai Patel</cp:lastModifiedBy>
  <cp:revision>300</cp:revision>
  <dcterms:created xsi:type="dcterms:W3CDTF">2023-09-21T02:37:00Z</dcterms:created>
  <dcterms:modified xsi:type="dcterms:W3CDTF">2024-04-26T17:06:00Z</dcterms:modified>
</cp:coreProperties>
</file>